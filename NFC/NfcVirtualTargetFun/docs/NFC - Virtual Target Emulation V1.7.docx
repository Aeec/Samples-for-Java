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94028" w:rsidRPr="00694028" w:rsidRDefault="00694028" w:rsidP="00694028">
      <w:pPr>
        <w:spacing w:before="100" w:beforeAutospacing="1" w:after="100" w:afterAutospacing="1" w:line="360" w:lineRule="atLeast"/>
        <w:outlineLvl w:val="0"/>
        <w:rPr>
          <w:rFonts w:ascii="Arial" w:eastAsia="Times New Roman" w:hAnsi="Arial" w:cs="Arial"/>
          <w:b/>
          <w:bCs/>
          <w:kern w:val="36"/>
          <w:sz w:val="48"/>
          <w:szCs w:val="48"/>
          <w:lang w:eastAsia="en-GB"/>
        </w:rPr>
      </w:pPr>
      <w:r w:rsidRPr="00694028">
        <w:rPr>
          <w:rFonts w:ascii="Arial" w:eastAsia="Times New Roman" w:hAnsi="Arial" w:cs="Arial"/>
          <w:b/>
          <w:bCs/>
          <w:kern w:val="36"/>
          <w:sz w:val="48"/>
          <w:szCs w:val="48"/>
          <w:lang w:eastAsia="en-GB"/>
        </w:rPr>
        <w:t>Introduction</w:t>
      </w:r>
    </w:p>
    <w:p w:rsidR="00653742" w:rsidRDefault="00AF7008" w:rsidP="00AF7008">
      <w:pPr>
        <w:rPr>
          <w:rFonts w:eastAsia="Times New Roman"/>
          <w:lang w:eastAsia="en-GB"/>
        </w:rPr>
      </w:pPr>
      <w:r w:rsidRPr="00B051A6">
        <w:rPr>
          <w:rFonts w:eastAsia="Times New Roman"/>
          <w:lang w:eastAsia="en-GB"/>
        </w:rPr>
        <w:t>This article is part of a series intended to act as</w:t>
      </w:r>
      <w:r w:rsidR="00023B40">
        <w:rPr>
          <w:rFonts w:eastAsia="Times New Roman"/>
          <w:lang w:eastAsia="en-GB"/>
        </w:rPr>
        <w:t xml:space="preserve"> </w:t>
      </w:r>
      <w:r w:rsidRPr="00B051A6">
        <w:rPr>
          <w:rFonts w:eastAsia="Times New Roman"/>
          <w:lang w:eastAsia="en-GB"/>
        </w:rPr>
        <w:t>a</w:t>
      </w:r>
      <w:r w:rsidR="00D50488">
        <w:rPr>
          <w:rFonts w:eastAsia="Times New Roman"/>
          <w:lang w:eastAsia="en-GB"/>
        </w:rPr>
        <w:t>n</w:t>
      </w:r>
      <w:r w:rsidRPr="00B051A6">
        <w:rPr>
          <w:rFonts w:eastAsia="Times New Roman"/>
          <w:lang w:eastAsia="en-GB"/>
        </w:rPr>
        <w:t xml:space="preserve"> introduction to the world of NFC as it applies to BlackBerry smart phones such as the 9900 and is aimed at developers who wish to take advantage of this exciting new technology. </w:t>
      </w:r>
      <w:r w:rsidR="00D50488">
        <w:rPr>
          <w:rFonts w:eastAsia="Times New Roman"/>
          <w:lang w:eastAsia="en-GB"/>
        </w:rPr>
        <w:t>Readers of this article should have some pre-existing knowledge of the fundamental architecture of NFC systems</w:t>
      </w:r>
      <w:del w:id="0" w:author="user" w:date="2012-01-09T09:54:00Z">
        <w:r w:rsidR="00D50488" w:rsidDel="00433B56">
          <w:rPr>
            <w:rFonts w:eastAsia="Times New Roman"/>
            <w:lang w:eastAsia="en-GB"/>
          </w:rPr>
          <w:delText xml:space="preserve"> and be</w:delText>
        </w:r>
        <w:r w:rsidRPr="00B051A6" w:rsidDel="00433B56">
          <w:rPr>
            <w:rFonts w:eastAsia="Times New Roman"/>
            <w:lang w:eastAsia="en-GB"/>
          </w:rPr>
          <w:delText xml:space="preserve"> familiar with </w:delText>
        </w:r>
        <w:r w:rsidR="00D540C1" w:rsidDel="00433B56">
          <w:rPr>
            <w:rFonts w:eastAsia="Times New Roman"/>
            <w:lang w:eastAsia="en-GB"/>
          </w:rPr>
          <w:delText xml:space="preserve">the </w:delText>
        </w:r>
        <w:r w:rsidR="009A5090" w:rsidDel="00433B56">
          <w:rPr>
            <w:rFonts w:eastAsia="Times New Roman"/>
            <w:lang w:eastAsia="en-GB"/>
          </w:rPr>
          <w:delText xml:space="preserve">BlackBerry </w:delText>
        </w:r>
        <w:r w:rsidR="00D540C1" w:rsidDel="00433B56">
          <w:rPr>
            <w:rFonts w:eastAsia="Times New Roman"/>
            <w:lang w:eastAsia="en-GB"/>
          </w:rPr>
          <w:delText>WebWorks SDK</w:delText>
        </w:r>
      </w:del>
      <w:r w:rsidRPr="00B051A6">
        <w:rPr>
          <w:rFonts w:eastAsia="Times New Roman"/>
          <w:lang w:eastAsia="en-GB"/>
        </w:rPr>
        <w:t xml:space="preserve">. </w:t>
      </w:r>
      <w:r w:rsidR="00D540C1">
        <w:rPr>
          <w:rFonts w:eastAsia="Times New Roman"/>
          <w:lang w:eastAsia="en-GB"/>
        </w:rPr>
        <w:t xml:space="preserve">Familiarity with Java </w:t>
      </w:r>
      <w:r w:rsidR="00904229">
        <w:rPr>
          <w:rFonts w:eastAsia="Times New Roman"/>
          <w:lang w:eastAsia="en-GB"/>
        </w:rPr>
        <w:t xml:space="preserve">is </w:t>
      </w:r>
      <w:ins w:id="1" w:author="user" w:date="2012-01-09T09:54:00Z">
        <w:r w:rsidR="00433B56">
          <w:rPr>
            <w:rFonts w:eastAsia="Times New Roman"/>
            <w:lang w:eastAsia="en-GB"/>
          </w:rPr>
          <w:t xml:space="preserve">also </w:t>
        </w:r>
      </w:ins>
      <w:r w:rsidR="00904229">
        <w:rPr>
          <w:rFonts w:eastAsia="Times New Roman"/>
          <w:lang w:eastAsia="en-GB"/>
        </w:rPr>
        <w:t>required</w:t>
      </w:r>
      <w:del w:id="2" w:author="user" w:date="2012-01-09T09:54:00Z">
        <w:r w:rsidR="00D540C1" w:rsidDel="00433B56">
          <w:rPr>
            <w:rFonts w:eastAsia="Times New Roman"/>
            <w:lang w:eastAsia="en-GB"/>
          </w:rPr>
          <w:delText xml:space="preserve"> for those parts of the article which deal with the sample Web Works extension that illustrates how to add NFC NDEF capabilities to a WebWorks application</w:delText>
        </w:r>
      </w:del>
      <w:r w:rsidR="00D540C1">
        <w:rPr>
          <w:rFonts w:eastAsia="Times New Roman"/>
          <w:lang w:eastAsia="en-GB"/>
        </w:rPr>
        <w:t xml:space="preserve">. </w:t>
      </w:r>
    </w:p>
    <w:p w:rsidR="004C46F5" w:rsidRDefault="007317F5" w:rsidP="00AF7008">
      <w:pPr>
        <w:rPr>
          <w:rFonts w:eastAsia="Times New Roman"/>
          <w:lang w:eastAsia="en-GB"/>
        </w:rPr>
      </w:pPr>
      <w:r>
        <w:rPr>
          <w:rFonts w:eastAsia="Times New Roman"/>
          <w:lang w:eastAsia="en-GB"/>
        </w:rPr>
        <w:t>Importantly, unless you already have good knowledge of the subjects covered, it’s recommended that you</w:t>
      </w:r>
      <w:r w:rsidR="00AF7008" w:rsidRPr="00B051A6">
        <w:rPr>
          <w:rFonts w:eastAsia="Times New Roman"/>
          <w:lang w:eastAsia="en-GB"/>
        </w:rPr>
        <w:t xml:space="preserve"> read the </w:t>
      </w:r>
      <w:r w:rsidR="00E071B8">
        <w:rPr>
          <w:rFonts w:eastAsia="Times New Roman"/>
          <w:lang w:eastAsia="en-GB"/>
        </w:rPr>
        <w:t xml:space="preserve">earlier </w:t>
      </w:r>
      <w:r w:rsidR="00AF7008" w:rsidRPr="00B051A6">
        <w:rPr>
          <w:rFonts w:eastAsia="Times New Roman"/>
          <w:lang w:eastAsia="en-GB"/>
        </w:rPr>
        <w:t>article</w:t>
      </w:r>
      <w:r w:rsidR="00D540C1">
        <w:rPr>
          <w:rFonts w:eastAsia="Times New Roman"/>
          <w:lang w:eastAsia="en-GB"/>
        </w:rPr>
        <w:t>s</w:t>
      </w:r>
      <w:r w:rsidR="00AF7008" w:rsidRPr="00B051A6">
        <w:rPr>
          <w:rFonts w:eastAsia="Times New Roman"/>
          <w:lang w:eastAsia="en-GB"/>
        </w:rPr>
        <w:t xml:space="preserve"> in this series</w:t>
      </w:r>
      <w:r w:rsidR="00E071B8">
        <w:rPr>
          <w:rFonts w:eastAsia="Times New Roman"/>
          <w:lang w:eastAsia="en-GB"/>
        </w:rPr>
        <w:t>.</w:t>
      </w:r>
      <w:r w:rsidR="00AF7008" w:rsidRPr="00B051A6">
        <w:rPr>
          <w:rFonts w:eastAsia="Times New Roman"/>
          <w:lang w:eastAsia="en-GB"/>
        </w:rPr>
        <w:t xml:space="preserve"> </w:t>
      </w:r>
      <w:r w:rsidR="004C46F5">
        <w:rPr>
          <w:rFonts w:eastAsia="Times New Roman"/>
          <w:lang w:eastAsia="en-GB"/>
        </w:rPr>
        <w:t>Links to these articles can be found at the end of this one.</w:t>
      </w:r>
    </w:p>
    <w:p w:rsidR="00AF7008" w:rsidRPr="00B051A6" w:rsidRDefault="00AF7008" w:rsidP="00AF7008">
      <w:pPr>
        <w:rPr>
          <w:rFonts w:eastAsia="Times New Roman"/>
          <w:lang w:eastAsia="en-GB"/>
        </w:rPr>
      </w:pPr>
      <w:r w:rsidRPr="00B051A6">
        <w:rPr>
          <w:rFonts w:eastAsia="Times New Roman"/>
          <w:lang w:eastAsia="en-GB"/>
        </w:rPr>
        <w:t xml:space="preserve">This article will look specifically </w:t>
      </w:r>
      <w:r>
        <w:rPr>
          <w:rFonts w:eastAsia="Times New Roman"/>
          <w:lang w:eastAsia="en-GB"/>
        </w:rPr>
        <w:t xml:space="preserve">at </w:t>
      </w:r>
      <w:r w:rsidR="00263764">
        <w:rPr>
          <w:rFonts w:eastAsia="Times New Roman"/>
          <w:lang w:eastAsia="en-GB"/>
        </w:rPr>
        <w:t>an example</w:t>
      </w:r>
      <w:r w:rsidR="00E071B8">
        <w:rPr>
          <w:rFonts w:eastAsia="Times New Roman"/>
          <w:lang w:eastAsia="en-GB"/>
        </w:rPr>
        <w:t xml:space="preserve"> application that emulates a virtual NFC target</w:t>
      </w:r>
      <w:r w:rsidR="00D50488">
        <w:rPr>
          <w:rFonts w:eastAsia="Times New Roman"/>
          <w:lang w:eastAsia="en-GB"/>
        </w:rPr>
        <w:t>.</w:t>
      </w:r>
      <w:r w:rsidR="00E071B8">
        <w:rPr>
          <w:rFonts w:eastAsia="Times New Roman"/>
          <w:lang w:eastAsia="en-GB"/>
        </w:rPr>
        <w:t xml:space="preserve"> In effect allowing a BlackBerry java application to appear to a reader as a smart card and, building on previous articles, enabling a second BlackBerry device to read the virtual tag emulated on the original device.</w:t>
      </w:r>
    </w:p>
    <w:p w:rsidR="00694028" w:rsidRPr="00694028" w:rsidRDefault="00694028" w:rsidP="00694028">
      <w:pPr>
        <w:spacing w:before="100" w:beforeAutospacing="1" w:after="100" w:afterAutospacing="1" w:line="360" w:lineRule="atLeast"/>
        <w:outlineLvl w:val="0"/>
        <w:rPr>
          <w:rFonts w:ascii="Arial" w:eastAsia="Times New Roman" w:hAnsi="Arial" w:cs="Arial"/>
          <w:b/>
          <w:bCs/>
          <w:kern w:val="36"/>
          <w:sz w:val="48"/>
          <w:szCs w:val="48"/>
          <w:lang w:eastAsia="en-GB"/>
        </w:rPr>
      </w:pPr>
      <w:r w:rsidRPr="00694028">
        <w:rPr>
          <w:rFonts w:ascii="Arial" w:eastAsia="Times New Roman" w:hAnsi="Arial" w:cs="Arial"/>
          <w:b/>
          <w:bCs/>
          <w:kern w:val="36"/>
          <w:sz w:val="48"/>
          <w:szCs w:val="48"/>
          <w:lang w:eastAsia="en-GB"/>
        </w:rPr>
        <w:t>The Authors</w:t>
      </w:r>
    </w:p>
    <w:p w:rsidR="00694028" w:rsidRPr="00C72518" w:rsidRDefault="00F53D88" w:rsidP="00694028">
      <w:pPr>
        <w:spacing w:before="100" w:beforeAutospacing="1" w:after="100" w:afterAutospacing="1" w:line="360" w:lineRule="atLeast"/>
        <w:rPr>
          <w:rFonts w:eastAsia="Times New Roman" w:cs="Arial"/>
          <w:lang w:eastAsia="en-GB"/>
        </w:rPr>
      </w:pPr>
      <w:r w:rsidRPr="00F53D88">
        <w:rPr>
          <w:rFonts w:eastAsia="Times New Roman" w:cs="Arial"/>
          <w:lang w:eastAsia="en-GB"/>
        </w:rPr>
        <w:t xml:space="preserve">This article was co-authored by </w:t>
      </w:r>
      <w:r w:rsidRPr="00F53D88">
        <w:rPr>
          <w:rFonts w:eastAsia="Times New Roman" w:cs="Arial"/>
          <w:b/>
          <w:bCs/>
          <w:lang w:eastAsia="en-GB"/>
        </w:rPr>
        <w:t>Martin Woolley</w:t>
      </w:r>
      <w:r w:rsidRPr="00F53D88">
        <w:rPr>
          <w:rFonts w:eastAsia="Times New Roman" w:cs="Arial"/>
          <w:lang w:eastAsia="en-GB"/>
        </w:rPr>
        <w:t xml:space="preserve"> and </w:t>
      </w:r>
      <w:r w:rsidRPr="00F53D88">
        <w:rPr>
          <w:rFonts w:eastAsia="Times New Roman" w:cs="Arial"/>
          <w:b/>
          <w:bCs/>
          <w:lang w:eastAsia="en-GB"/>
        </w:rPr>
        <w:t>John Murray</w:t>
      </w:r>
      <w:r w:rsidRPr="00F53D88">
        <w:rPr>
          <w:rFonts w:eastAsia="Times New Roman" w:cs="Arial"/>
          <w:lang w:eastAsia="en-GB"/>
        </w:rPr>
        <w:t xml:space="preserve"> both of whom work in the </w:t>
      </w:r>
      <w:r w:rsidRPr="00F53D88">
        <w:rPr>
          <w:rFonts w:eastAsia="Times New Roman" w:cs="Arial"/>
          <w:b/>
          <w:bCs/>
          <w:lang w:eastAsia="en-GB"/>
        </w:rPr>
        <w:t>RIM Developer Relations</w:t>
      </w:r>
      <w:r w:rsidRPr="00F53D88">
        <w:rPr>
          <w:rFonts w:eastAsia="Times New Roman" w:cs="Arial"/>
          <w:lang w:eastAsia="en-GB"/>
        </w:rPr>
        <w:t xml:space="preserve"> team. Both Martin and John specialise in NFC applications development (amongst other things).</w:t>
      </w:r>
    </w:p>
    <w:p w:rsidR="00100B90" w:rsidRDefault="00E8559E" w:rsidP="00694028">
      <w:pPr>
        <w:spacing w:before="100" w:beforeAutospacing="1" w:after="100" w:afterAutospacing="1" w:line="360" w:lineRule="atLeast"/>
        <w:outlineLvl w:val="0"/>
        <w:rPr>
          <w:rFonts w:ascii="Arial" w:eastAsia="Times New Roman" w:hAnsi="Arial" w:cs="Arial"/>
          <w:b/>
          <w:bCs/>
          <w:kern w:val="36"/>
          <w:sz w:val="48"/>
          <w:szCs w:val="48"/>
          <w:lang w:eastAsia="en-GB"/>
        </w:rPr>
      </w:pPr>
      <w:r>
        <w:rPr>
          <w:rFonts w:ascii="Arial" w:eastAsia="Times New Roman" w:hAnsi="Arial" w:cs="Arial"/>
          <w:b/>
          <w:bCs/>
          <w:kern w:val="36"/>
          <w:sz w:val="48"/>
          <w:szCs w:val="48"/>
          <w:lang w:eastAsia="en-GB"/>
        </w:rPr>
        <w:t>About this article</w:t>
      </w:r>
    </w:p>
    <w:p w:rsidR="00C5043E" w:rsidRDefault="00265D54" w:rsidP="00DA0A4A">
      <w:pPr>
        <w:spacing w:before="100" w:beforeAutospacing="1" w:after="100" w:afterAutospacing="1" w:line="360" w:lineRule="atLeast"/>
        <w:outlineLvl w:val="0"/>
        <w:rPr>
          <w:kern w:val="36"/>
          <w:lang w:eastAsia="en-GB"/>
        </w:rPr>
      </w:pPr>
      <w:r>
        <w:rPr>
          <w:kern w:val="36"/>
          <w:lang w:eastAsia="en-GB"/>
        </w:rPr>
        <w:t xml:space="preserve">In the previous articles we’ve shown how to read and write smart tags using the </w:t>
      </w:r>
      <w:ins w:id="3" w:author="user" w:date="2012-01-09T09:55:00Z">
        <w:r w:rsidR="00433B56">
          <w:rPr>
            <w:kern w:val="36"/>
            <w:lang w:eastAsia="en-GB"/>
          </w:rPr>
          <w:t xml:space="preserve">BlackBerry </w:t>
        </w:r>
      </w:ins>
      <w:r>
        <w:rPr>
          <w:kern w:val="36"/>
          <w:lang w:eastAsia="en-GB"/>
        </w:rPr>
        <w:t xml:space="preserve">Java APIs </w:t>
      </w:r>
      <w:del w:id="4" w:author="user" w:date="2012-01-09T09:55:00Z">
        <w:r w:rsidDel="00433B56">
          <w:rPr>
            <w:kern w:val="36"/>
            <w:lang w:eastAsia="en-GB"/>
          </w:rPr>
          <w:delText xml:space="preserve">available to java applications </w:delText>
        </w:r>
      </w:del>
      <w:r>
        <w:rPr>
          <w:kern w:val="36"/>
          <w:lang w:eastAsia="en-GB"/>
        </w:rPr>
        <w:t xml:space="preserve">and also </w:t>
      </w:r>
      <w:del w:id="5" w:author="user" w:date="2012-01-09T09:55:00Z">
        <w:r w:rsidDel="00433B56">
          <w:rPr>
            <w:kern w:val="36"/>
            <w:lang w:eastAsia="en-GB"/>
          </w:rPr>
          <w:delText xml:space="preserve">demonstrating </w:delText>
        </w:r>
      </w:del>
      <w:ins w:id="6" w:author="user" w:date="2012-01-09T09:55:00Z">
        <w:r w:rsidR="00433B56">
          <w:rPr>
            <w:kern w:val="36"/>
            <w:lang w:eastAsia="en-GB"/>
          </w:rPr>
          <w:t xml:space="preserve">demonstrated </w:t>
        </w:r>
      </w:ins>
      <w:r>
        <w:rPr>
          <w:kern w:val="36"/>
          <w:lang w:eastAsia="en-GB"/>
        </w:rPr>
        <w:t xml:space="preserve">how a WebWorks application could be extended to allow </w:t>
      </w:r>
      <w:ins w:id="7" w:author="user" w:date="2012-01-09T09:57:00Z">
        <w:r w:rsidR="00433B56">
          <w:rPr>
            <w:kern w:val="36"/>
            <w:lang w:eastAsia="en-GB"/>
          </w:rPr>
          <w:t xml:space="preserve">reading of </w:t>
        </w:r>
      </w:ins>
      <w:r>
        <w:rPr>
          <w:kern w:val="36"/>
          <w:lang w:eastAsia="en-GB"/>
        </w:rPr>
        <w:t>smart tags by using JavaScript extensions written in Java. However, we’ve only been dealing with smart tags up to now and it’s time to delve a little bit deeper into the APIs that are available to NFC applications.</w:t>
      </w:r>
    </w:p>
    <w:p w:rsidR="00454B94" w:rsidRDefault="00454B94" w:rsidP="00DA0A4A">
      <w:pPr>
        <w:spacing w:before="100" w:beforeAutospacing="1" w:after="100" w:afterAutospacing="1" w:line="360" w:lineRule="atLeast"/>
        <w:outlineLvl w:val="0"/>
        <w:rPr>
          <w:kern w:val="36"/>
          <w:lang w:eastAsia="en-GB"/>
        </w:rPr>
      </w:pPr>
      <w:r>
        <w:rPr>
          <w:kern w:val="36"/>
          <w:lang w:eastAsia="en-GB"/>
        </w:rPr>
        <w:t>To do this we’re going to examine, in a little more detail, some of the lower level APIs that underpin smart tags and understand how to exploit them. Specifically:</w:t>
      </w:r>
    </w:p>
    <w:p w:rsidR="000D6AC4" w:rsidRDefault="00454B94">
      <w:pPr>
        <w:pStyle w:val="ListParagraph"/>
        <w:numPr>
          <w:ilvl w:val="0"/>
          <w:numId w:val="7"/>
        </w:numPr>
        <w:spacing w:before="100" w:beforeAutospacing="1" w:after="100" w:afterAutospacing="1" w:line="360" w:lineRule="atLeast"/>
        <w:outlineLvl w:val="0"/>
        <w:rPr>
          <w:kern w:val="36"/>
          <w:lang w:eastAsia="en-GB"/>
        </w:rPr>
      </w:pPr>
      <w:r>
        <w:rPr>
          <w:kern w:val="36"/>
          <w:lang w:eastAsia="en-GB"/>
        </w:rPr>
        <w:t>Understand how to interact with a smart card using the ISO 14443-4 interface.</w:t>
      </w:r>
    </w:p>
    <w:p w:rsidR="000D6AC4" w:rsidRDefault="003409FD">
      <w:pPr>
        <w:pStyle w:val="ListParagraph"/>
        <w:numPr>
          <w:ilvl w:val="0"/>
          <w:numId w:val="7"/>
        </w:numPr>
        <w:spacing w:before="100" w:beforeAutospacing="1" w:after="100" w:afterAutospacing="1" w:line="360" w:lineRule="atLeast"/>
        <w:outlineLvl w:val="0"/>
        <w:rPr>
          <w:kern w:val="36"/>
          <w:lang w:eastAsia="en-GB"/>
        </w:rPr>
      </w:pPr>
      <w:r>
        <w:rPr>
          <w:kern w:val="36"/>
          <w:lang w:eastAsia="en-GB"/>
        </w:rPr>
        <w:t>Introduce the concept of Application Protocol Data Units (APDUs)</w:t>
      </w:r>
    </w:p>
    <w:p w:rsidR="000D6AC4" w:rsidRDefault="00454B94">
      <w:pPr>
        <w:pStyle w:val="ListParagraph"/>
        <w:numPr>
          <w:ilvl w:val="0"/>
          <w:numId w:val="7"/>
        </w:numPr>
        <w:spacing w:before="100" w:beforeAutospacing="1" w:after="100" w:afterAutospacing="1" w:line="360" w:lineRule="atLeast"/>
        <w:outlineLvl w:val="0"/>
        <w:rPr>
          <w:kern w:val="36"/>
          <w:lang w:eastAsia="en-GB"/>
        </w:rPr>
      </w:pPr>
      <w:r>
        <w:rPr>
          <w:kern w:val="36"/>
          <w:lang w:eastAsia="en-GB"/>
        </w:rPr>
        <w:t>Understand how to write a java application that will emulate a virtual smart card using the ISO 14443-4 interface</w:t>
      </w:r>
    </w:p>
    <w:p w:rsidR="000D6AC4" w:rsidRDefault="00454B94">
      <w:pPr>
        <w:pStyle w:val="ListParagraph"/>
        <w:numPr>
          <w:ilvl w:val="0"/>
          <w:numId w:val="7"/>
        </w:numPr>
        <w:spacing w:before="100" w:beforeAutospacing="1" w:after="100" w:afterAutospacing="1" w:line="360" w:lineRule="atLeast"/>
        <w:outlineLvl w:val="0"/>
        <w:rPr>
          <w:kern w:val="36"/>
          <w:lang w:eastAsia="en-GB"/>
        </w:rPr>
      </w:pPr>
      <w:r>
        <w:rPr>
          <w:kern w:val="36"/>
          <w:lang w:eastAsia="en-GB"/>
        </w:rPr>
        <w:t xml:space="preserve">Have some fun by using a second BlackBerry device to interact with another that is emulating </w:t>
      </w:r>
      <w:r w:rsidR="003409FD">
        <w:rPr>
          <w:kern w:val="36"/>
          <w:lang w:eastAsia="en-GB"/>
        </w:rPr>
        <w:t>a virtual smart card and exchange some data between the two using NFC.</w:t>
      </w:r>
    </w:p>
    <w:p w:rsidR="000D6AC4" w:rsidRDefault="003409FD">
      <w:pPr>
        <w:spacing w:before="100" w:beforeAutospacing="1" w:after="100" w:afterAutospacing="1" w:line="360" w:lineRule="atLeast"/>
        <w:outlineLvl w:val="0"/>
        <w:rPr>
          <w:kern w:val="36"/>
          <w:lang w:eastAsia="en-GB"/>
        </w:rPr>
      </w:pPr>
      <w:r>
        <w:rPr>
          <w:kern w:val="36"/>
          <w:lang w:eastAsia="en-GB"/>
        </w:rPr>
        <w:lastRenderedPageBreak/>
        <w:t>We’ve already started to use some terminology such as ISO 14443-4 and APDU so first thing to do is describe what these are so that we can exploit them.</w:t>
      </w:r>
    </w:p>
    <w:p w:rsidR="00614107" w:rsidRDefault="00614107">
      <w:pPr>
        <w:rPr>
          <w:rFonts w:ascii="Arial" w:eastAsia="Times New Roman" w:hAnsi="Arial" w:cs="Arial"/>
          <w:b/>
          <w:bCs/>
          <w:kern w:val="36"/>
          <w:sz w:val="48"/>
          <w:szCs w:val="48"/>
          <w:lang w:eastAsia="en-GB"/>
        </w:rPr>
      </w:pPr>
      <w:r>
        <w:rPr>
          <w:rFonts w:ascii="Arial" w:eastAsia="Times New Roman" w:hAnsi="Arial" w:cs="Arial"/>
          <w:b/>
          <w:bCs/>
          <w:kern w:val="36"/>
          <w:sz w:val="48"/>
          <w:szCs w:val="48"/>
          <w:lang w:eastAsia="en-GB"/>
        </w:rPr>
        <w:br w:type="page"/>
      </w:r>
    </w:p>
    <w:p w:rsidR="00DA0A4A" w:rsidRDefault="00325AE8" w:rsidP="00DA0A4A">
      <w:pPr>
        <w:spacing w:before="100" w:beforeAutospacing="1" w:after="100" w:afterAutospacing="1" w:line="360" w:lineRule="atLeast"/>
        <w:outlineLvl w:val="0"/>
        <w:rPr>
          <w:rFonts w:ascii="Arial" w:eastAsia="Times New Roman" w:hAnsi="Arial" w:cs="Arial"/>
          <w:b/>
          <w:bCs/>
          <w:kern w:val="36"/>
          <w:sz w:val="48"/>
          <w:szCs w:val="48"/>
          <w:lang w:eastAsia="en-GB"/>
        </w:rPr>
      </w:pPr>
      <w:r>
        <w:rPr>
          <w:rFonts w:ascii="Arial" w:eastAsia="Times New Roman" w:hAnsi="Arial" w:cs="Arial"/>
          <w:b/>
          <w:bCs/>
          <w:kern w:val="36"/>
          <w:sz w:val="48"/>
          <w:szCs w:val="48"/>
          <w:lang w:eastAsia="en-GB"/>
        </w:rPr>
        <w:lastRenderedPageBreak/>
        <w:t>Understanding the Standards</w:t>
      </w:r>
    </w:p>
    <w:p w:rsidR="004E0B36" w:rsidRDefault="00D56316" w:rsidP="00DA0A4A">
      <w:pPr>
        <w:spacing w:before="100" w:beforeAutospacing="1" w:after="100" w:afterAutospacing="1" w:line="360" w:lineRule="atLeast"/>
        <w:outlineLvl w:val="0"/>
        <w:rPr>
          <w:rFonts w:eastAsia="Times New Roman" w:cs="Arial"/>
          <w:lang w:eastAsia="en-GB"/>
        </w:rPr>
      </w:pPr>
      <w:r>
        <w:rPr>
          <w:rFonts w:eastAsia="Times New Roman" w:cs="Arial"/>
          <w:lang w:eastAsia="en-GB"/>
        </w:rPr>
        <w:fldChar w:fldCharType="begin"/>
      </w:r>
      <w:r w:rsidR="00806AA9">
        <w:rPr>
          <w:rFonts w:eastAsia="Times New Roman" w:cs="Arial"/>
          <w:lang w:eastAsia="en-GB"/>
        </w:rPr>
        <w:instrText xml:space="preserve"> REF _Ref310349529 \h </w:instrText>
      </w:r>
      <w:r>
        <w:rPr>
          <w:rFonts w:eastAsia="Times New Roman" w:cs="Arial"/>
          <w:lang w:eastAsia="en-GB"/>
        </w:rPr>
      </w:r>
      <w:r>
        <w:rPr>
          <w:rFonts w:eastAsia="Times New Roman" w:cs="Arial"/>
          <w:lang w:eastAsia="en-GB"/>
        </w:rPr>
        <w:fldChar w:fldCharType="separate"/>
      </w:r>
      <w:r w:rsidR="00806AA9">
        <w:t xml:space="preserve">Figure </w:t>
      </w:r>
      <w:r w:rsidR="00806AA9">
        <w:rPr>
          <w:noProof/>
        </w:rPr>
        <w:t>1</w:t>
      </w:r>
      <w:r>
        <w:rPr>
          <w:rFonts w:eastAsia="Times New Roman" w:cs="Arial"/>
          <w:lang w:eastAsia="en-GB"/>
        </w:rPr>
        <w:fldChar w:fldCharType="end"/>
      </w:r>
      <w:r w:rsidR="00806AA9">
        <w:rPr>
          <w:rFonts w:eastAsia="Times New Roman" w:cs="Arial"/>
          <w:lang w:eastAsia="en-GB"/>
        </w:rPr>
        <w:t xml:space="preserve"> demonstrates the relationship between two closely related sets of standards. ISO/IEC 7816 describes the characteristic of smart cards that use physical contacts. If you’ve ever looked at the contacts on your chip-and-PIN credit or debit card or at the contacts on your smart phone SIM card then this is the set of standards that define this interaction.</w:t>
      </w:r>
    </w:p>
    <w:p w:rsidR="00806AA9" w:rsidRDefault="00806AA9" w:rsidP="00DA0A4A">
      <w:pPr>
        <w:spacing w:before="100" w:beforeAutospacing="1" w:after="100" w:afterAutospacing="1" w:line="360" w:lineRule="atLeast"/>
        <w:outlineLvl w:val="0"/>
        <w:rPr>
          <w:rFonts w:eastAsia="Times New Roman" w:cs="Arial"/>
          <w:lang w:eastAsia="en-GB"/>
        </w:rPr>
      </w:pPr>
      <w:r>
        <w:rPr>
          <w:rFonts w:eastAsia="Times New Roman" w:cs="Arial"/>
          <w:lang w:eastAsia="en-GB"/>
        </w:rPr>
        <w:t>ISO/IES 14443, on the other hand, defines how “Contactless”</w:t>
      </w:r>
      <w:r w:rsidR="00995F63">
        <w:rPr>
          <w:rFonts w:eastAsia="Times New Roman" w:cs="Arial"/>
          <w:lang w:eastAsia="en-GB"/>
        </w:rPr>
        <w:t xml:space="preserve"> cards interact, this means </w:t>
      </w:r>
      <w:r>
        <w:rPr>
          <w:rFonts w:eastAsia="Times New Roman" w:cs="Arial"/>
          <w:lang w:eastAsia="en-GB"/>
        </w:rPr>
        <w:t>radio</w:t>
      </w:r>
      <w:r w:rsidR="00995F63">
        <w:rPr>
          <w:rFonts w:eastAsia="Times New Roman" w:cs="Arial"/>
          <w:lang w:eastAsia="en-GB"/>
        </w:rPr>
        <w:t xml:space="preserve"> and in our context this means NFC radio</w:t>
      </w:r>
      <w:r>
        <w:rPr>
          <w:rFonts w:eastAsia="Times New Roman" w:cs="Arial"/>
          <w:lang w:eastAsia="en-GB"/>
        </w:rPr>
        <w:t>.</w:t>
      </w:r>
    </w:p>
    <w:p w:rsidR="000D6AC4" w:rsidRDefault="00FB56C0">
      <w:pPr>
        <w:keepNext/>
        <w:spacing w:before="100" w:beforeAutospacing="1" w:after="100" w:afterAutospacing="1" w:line="360" w:lineRule="atLeast"/>
        <w:jc w:val="center"/>
        <w:outlineLvl w:val="0"/>
      </w:pPr>
      <w:del w:id="8" w:author="John Murray" w:date="2012-01-11T11:10:00Z">
        <w:r>
          <w:rPr>
            <w:rFonts w:eastAsia="Times New Roman" w:cs="Arial"/>
            <w:noProof/>
            <w:lang w:eastAsia="en-GB"/>
            <w:rPrChange w:id="9">
              <w:rPr>
                <w:noProof/>
                <w:lang w:eastAsia="en-GB"/>
              </w:rPr>
            </w:rPrChange>
          </w:rPr>
          <w:drawing>
            <wp:inline distT="0" distB="0" distL="0" distR="0">
              <wp:extent cx="5731510" cy="2820509"/>
              <wp:effectExtent l="57150" t="19050" r="116840" b="75091"/>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srcRect/>
                      <a:stretch>
                        <a:fillRect/>
                      </a:stretch>
                    </pic:blipFill>
                    <pic:spPr bwMode="auto">
                      <a:xfrm>
                        <a:off x="0" y="0"/>
                        <a:ext cx="5731510" cy="2820509"/>
                      </a:xfrm>
                      <a:prstGeom prst="rect">
                        <a:avLst/>
                      </a:prstGeom>
                      <a:noFill/>
                      <a:ln w="9525">
                        <a:solidFill>
                          <a:schemeClr val="accent1"/>
                        </a:solidFill>
                        <a:miter lim="800000"/>
                        <a:headEnd/>
                        <a:tailEnd/>
                      </a:ln>
                      <a:effectLst>
                        <a:outerShdw blurRad="50800" dist="38100" dir="2700000" algn="tl" rotWithShape="0">
                          <a:prstClr val="black">
                            <a:alpha val="40000"/>
                          </a:prstClr>
                        </a:outerShdw>
                      </a:effectLst>
                    </pic:spPr>
                  </pic:pic>
                </a:graphicData>
              </a:graphic>
            </wp:inline>
          </w:drawing>
        </w:r>
      </w:del>
      <w:ins w:id="10" w:author="John Murray" w:date="2012-01-11T11:10:00Z">
        <w:r>
          <w:rPr>
            <w:noProof/>
            <w:lang w:eastAsia="en-GB"/>
          </w:rPr>
          <w:drawing>
            <wp:inline distT="0" distB="0" distL="0" distR="0">
              <wp:extent cx="5731510" cy="2664761"/>
              <wp:effectExtent l="57150" t="19050" r="116840" b="78439"/>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 cstate="print"/>
                      <a:srcRect/>
                      <a:stretch>
                        <a:fillRect/>
                      </a:stretch>
                    </pic:blipFill>
                    <pic:spPr bwMode="auto">
                      <a:xfrm>
                        <a:off x="0" y="0"/>
                        <a:ext cx="5731510" cy="2664761"/>
                      </a:xfrm>
                      <a:prstGeom prst="rect">
                        <a:avLst/>
                      </a:prstGeom>
                      <a:noFill/>
                      <a:ln w="9525">
                        <a:solidFill>
                          <a:schemeClr val="accent1"/>
                        </a:solidFill>
                        <a:miter lim="800000"/>
                        <a:headEnd/>
                        <a:tailEnd/>
                      </a:ln>
                      <a:effectLst>
                        <a:outerShdw blurRad="50800" dist="38100" dir="2700000" algn="tl" rotWithShape="0">
                          <a:prstClr val="black">
                            <a:alpha val="40000"/>
                          </a:prstClr>
                        </a:outerShdw>
                      </a:effectLst>
                    </pic:spPr>
                  </pic:pic>
                </a:graphicData>
              </a:graphic>
            </wp:inline>
          </w:drawing>
        </w:r>
      </w:ins>
    </w:p>
    <w:p w:rsidR="000D6AC4" w:rsidRDefault="00806AA9">
      <w:pPr>
        <w:pStyle w:val="Caption"/>
      </w:pPr>
      <w:bookmarkStart w:id="11" w:name="_Ref310349529"/>
      <w:r>
        <w:t xml:space="preserve">Figure </w:t>
      </w:r>
      <w:r w:rsidR="00D56316">
        <w:fldChar w:fldCharType="begin"/>
      </w:r>
      <w:r>
        <w:instrText xml:space="preserve"> SEQ Figure \* ARABIC </w:instrText>
      </w:r>
      <w:r w:rsidR="00D56316">
        <w:fldChar w:fldCharType="separate"/>
      </w:r>
      <w:r w:rsidR="00823497">
        <w:rPr>
          <w:noProof/>
        </w:rPr>
        <w:t>1</w:t>
      </w:r>
      <w:r w:rsidR="00D56316">
        <w:fldChar w:fldCharType="end"/>
      </w:r>
      <w:bookmarkEnd w:id="11"/>
      <w:r>
        <w:t xml:space="preserve"> ISO IEC Contact and Contactless Standards</w:t>
      </w:r>
    </w:p>
    <w:p w:rsidR="000D6AC4" w:rsidRDefault="00806AA9">
      <w:pPr>
        <w:rPr>
          <w:ins w:id="12" w:author="user" w:date="2012-01-10T14:03:00Z"/>
        </w:rPr>
      </w:pPr>
      <w:r>
        <w:t>The important thing to take away from this is that the way that you communicate with such smart card</w:t>
      </w:r>
      <w:r w:rsidR="005530F3">
        <w:t>s from an application is through a common interface at the very top level of this diagram called ISO 7816-4. If you drop below this layer things begin to become technology specific.</w:t>
      </w:r>
    </w:p>
    <w:p w:rsidR="001C104D" w:rsidRDefault="001C104D">
      <w:ins w:id="13" w:author="user" w:date="2012-01-10T14:03:00Z">
        <w:r>
          <w:t xml:space="preserve">You may have noticed the “Type A” and “Type B” notation in the ISO 14443 section of the diagram. Type A and B </w:t>
        </w:r>
      </w:ins>
      <w:ins w:id="14" w:author="user" w:date="2012-01-10T14:04:00Z">
        <w:r>
          <w:t xml:space="preserve">refer to two slightly different types of card. The differences reside </w:t>
        </w:r>
      </w:ins>
      <w:ins w:id="15" w:author="user" w:date="2012-01-10T14:06:00Z">
        <w:r>
          <w:t>in</w:t>
        </w:r>
      </w:ins>
      <w:ins w:id="16" w:author="user" w:date="2012-01-10T14:04:00Z">
        <w:r>
          <w:t xml:space="preserve"> </w:t>
        </w:r>
      </w:ins>
      <w:ins w:id="17" w:author="user" w:date="2012-01-10T14:07:00Z">
        <w:r>
          <w:t>parts</w:t>
        </w:r>
      </w:ins>
      <w:ins w:id="18" w:author="user" w:date="2012-01-10T14:06:00Z">
        <w:r>
          <w:t xml:space="preserve"> 2 and 3 and concern issues such as modulation methods, coding schemes (</w:t>
        </w:r>
      </w:ins>
      <w:ins w:id="19" w:author="user" w:date="2012-01-10T14:07:00Z">
        <w:r>
          <w:t>part</w:t>
        </w:r>
      </w:ins>
      <w:ins w:id="20" w:author="user" w:date="2012-01-10T14:06:00Z">
        <w:r>
          <w:t xml:space="preserve"> 2</w:t>
        </w:r>
      </w:ins>
      <w:ins w:id="21" w:author="user" w:date="2012-01-10T14:07:00Z">
        <w:r>
          <w:t xml:space="preserve">) and protocol initialisation procedures (part 3). See </w:t>
        </w:r>
        <w:r w:rsidRPr="001C104D">
          <w:t>http://en.wikipedia.org/wiki/ISO/IEC_14443#cite_note-14443-4-3</w:t>
        </w:r>
        <w:r>
          <w:t>.</w:t>
        </w:r>
      </w:ins>
    </w:p>
    <w:p w:rsidR="000D6AC4" w:rsidRDefault="005530F3">
      <w:pPr>
        <w:spacing w:before="100" w:beforeAutospacing="1" w:after="100" w:afterAutospacing="1" w:line="360" w:lineRule="atLeast"/>
        <w:outlineLvl w:val="0"/>
        <w:rPr>
          <w:rFonts w:eastAsia="Times New Roman" w:cs="Arial"/>
          <w:lang w:eastAsia="en-GB"/>
        </w:rPr>
      </w:pPr>
      <w:r>
        <w:rPr>
          <w:rFonts w:eastAsia="Times New Roman" w:cs="Arial"/>
          <w:lang w:eastAsia="en-GB"/>
        </w:rPr>
        <w:t>The messages that are defined by this standard and are passed between an application and a smart card are called APDUs (Application Protocol Data Units</w:t>
      </w:r>
      <w:ins w:id="22" w:author="user" w:date="2012-01-09T10:19:00Z">
        <w:r w:rsidR="00C11A60">
          <w:rPr>
            <w:rFonts w:eastAsia="Times New Roman" w:cs="Arial"/>
            <w:lang w:eastAsia="en-GB"/>
          </w:rPr>
          <w:t>)</w:t>
        </w:r>
      </w:ins>
      <w:r>
        <w:rPr>
          <w:rFonts w:eastAsia="Times New Roman" w:cs="Arial"/>
          <w:lang w:eastAsia="en-GB"/>
        </w:rPr>
        <w:t xml:space="preserve">. If you’re familiar with communication protocol </w:t>
      </w:r>
      <w:del w:id="23" w:author="user" w:date="2012-01-09T10:19:00Z">
        <w:r w:rsidDel="00C11A60">
          <w:rPr>
            <w:rFonts w:eastAsia="Times New Roman" w:cs="Arial"/>
            <w:lang w:eastAsia="en-GB"/>
          </w:rPr>
          <w:delText xml:space="preserve">Standards </w:delText>
        </w:r>
      </w:del>
      <w:ins w:id="24" w:author="user" w:date="2012-01-09T10:19:00Z">
        <w:r w:rsidR="00C11A60">
          <w:rPr>
            <w:rFonts w:eastAsia="Times New Roman" w:cs="Arial"/>
            <w:lang w:eastAsia="en-GB"/>
          </w:rPr>
          <w:t xml:space="preserve">standards </w:t>
        </w:r>
      </w:ins>
      <w:r>
        <w:rPr>
          <w:rFonts w:eastAsia="Times New Roman" w:cs="Arial"/>
          <w:lang w:eastAsia="en-GB"/>
        </w:rPr>
        <w:t>then you ought to begin to see a parallel here. In fact they use the same terminology of the ISO 7-layer model.</w:t>
      </w:r>
    </w:p>
    <w:p w:rsidR="000D6AC4" w:rsidRDefault="00217C04">
      <w:pPr>
        <w:spacing w:before="100" w:beforeAutospacing="1" w:after="100" w:afterAutospacing="1" w:line="360" w:lineRule="atLeast"/>
        <w:outlineLvl w:val="0"/>
        <w:rPr>
          <w:rFonts w:eastAsia="Times New Roman" w:cs="Arial"/>
          <w:lang w:eastAsia="en-GB"/>
        </w:rPr>
      </w:pPr>
      <w:r>
        <w:rPr>
          <w:rFonts w:eastAsia="Times New Roman" w:cs="Arial"/>
          <w:lang w:eastAsia="en-GB"/>
        </w:rPr>
        <w:t xml:space="preserve">The next important point to be aware of is that you can interact with smart cards can at a number of different levels within this model. We’ve already seen how to interact with a smart tag at the NDEF </w:t>
      </w:r>
      <w:r>
        <w:rPr>
          <w:rFonts w:eastAsia="Times New Roman" w:cs="Arial"/>
          <w:lang w:eastAsia="en-GB"/>
        </w:rPr>
        <w:lastRenderedPageBreak/>
        <w:t>level where we deal with messages that contain various structures of text and URIs to convey information when the tag is read.</w:t>
      </w:r>
      <w:ins w:id="25" w:author="user" w:date="2012-01-09T10:29:00Z">
        <w:r w:rsidR="00673E02">
          <w:rPr>
            <w:rFonts w:eastAsia="Times New Roman" w:cs="Arial"/>
            <w:lang w:eastAsia="en-GB"/>
          </w:rPr>
          <w:t xml:space="preserve"> With NDEF, we’re </w:t>
        </w:r>
      </w:ins>
      <w:ins w:id="26" w:author="user" w:date="2012-01-09T10:30:00Z">
        <w:r w:rsidR="00673E02">
          <w:rPr>
            <w:rFonts w:eastAsia="Times New Roman" w:cs="Arial"/>
            <w:lang w:eastAsia="en-GB"/>
          </w:rPr>
          <w:t>e</w:t>
        </w:r>
      </w:ins>
      <w:ins w:id="27" w:author="user" w:date="2012-01-09T10:29:00Z">
        <w:r w:rsidR="00673E02">
          <w:rPr>
            <w:rFonts w:eastAsia="Times New Roman" w:cs="Arial"/>
            <w:lang w:eastAsia="en-GB"/>
          </w:rPr>
          <w:t xml:space="preserve">ffectively working at the ISO 7816-4 layer but the BlackBerry APIs </w:t>
        </w:r>
      </w:ins>
      <w:ins w:id="28" w:author="user" w:date="2012-01-10T14:02:00Z">
        <w:r w:rsidR="002C70F1">
          <w:rPr>
            <w:rFonts w:eastAsia="Times New Roman" w:cs="Arial"/>
            <w:lang w:eastAsia="en-GB"/>
          </w:rPr>
          <w:t xml:space="preserve">make it unnecessary for us to </w:t>
        </w:r>
      </w:ins>
      <w:ins w:id="29" w:author="user" w:date="2012-01-09T10:29:00Z">
        <w:r w:rsidR="00673E02">
          <w:rPr>
            <w:rFonts w:eastAsia="Times New Roman" w:cs="Arial"/>
            <w:lang w:eastAsia="en-GB"/>
          </w:rPr>
          <w:t>hav</w:t>
        </w:r>
      </w:ins>
      <w:ins w:id="30" w:author="user" w:date="2012-01-10T14:02:00Z">
        <w:r w:rsidR="002C70F1">
          <w:rPr>
            <w:rFonts w:eastAsia="Times New Roman" w:cs="Arial"/>
            <w:lang w:eastAsia="en-GB"/>
          </w:rPr>
          <w:t>e</w:t>
        </w:r>
      </w:ins>
      <w:ins w:id="31" w:author="user" w:date="2012-01-09T10:29:00Z">
        <w:r w:rsidR="00673E02">
          <w:rPr>
            <w:rFonts w:eastAsia="Times New Roman" w:cs="Arial"/>
            <w:lang w:eastAsia="en-GB"/>
          </w:rPr>
          <w:t xml:space="preserve"> to work directly with the APDUs themselves, which </w:t>
        </w:r>
      </w:ins>
      <w:ins w:id="32" w:author="user" w:date="2012-01-09T10:40:00Z">
        <w:r w:rsidR="005555AF">
          <w:rPr>
            <w:rFonts w:eastAsia="Times New Roman" w:cs="Arial"/>
            <w:lang w:eastAsia="en-GB"/>
          </w:rPr>
          <w:t>makes life easier for the NDEF developer.</w:t>
        </w:r>
      </w:ins>
    </w:p>
    <w:p w:rsidR="000D6AC4" w:rsidRDefault="00217C04">
      <w:pPr>
        <w:spacing w:before="100" w:beforeAutospacing="1" w:after="100" w:afterAutospacing="1" w:line="360" w:lineRule="atLeast"/>
        <w:outlineLvl w:val="0"/>
        <w:rPr>
          <w:rFonts w:eastAsia="Times New Roman" w:cs="Arial"/>
          <w:lang w:eastAsia="en-GB"/>
        </w:rPr>
      </w:pPr>
      <w:r>
        <w:rPr>
          <w:rFonts w:eastAsia="Times New Roman" w:cs="Arial"/>
          <w:lang w:eastAsia="en-GB"/>
        </w:rPr>
        <w:t xml:space="preserve">It’s possible to interact with smart cards at a number of levels but in this article we’re going to concentrate on interacting as an ISO 14443-4 target. This is effectively the “next layer down” as shown in </w:t>
      </w:r>
      <w:r w:rsidR="00D56316">
        <w:rPr>
          <w:rFonts w:eastAsia="Times New Roman" w:cs="Arial"/>
          <w:lang w:eastAsia="en-GB"/>
        </w:rPr>
        <w:fldChar w:fldCharType="begin"/>
      </w:r>
      <w:r>
        <w:rPr>
          <w:rFonts w:eastAsia="Times New Roman" w:cs="Arial"/>
          <w:lang w:eastAsia="en-GB"/>
        </w:rPr>
        <w:instrText xml:space="preserve"> REF _Ref310351128 \h </w:instrText>
      </w:r>
      <w:r w:rsidR="00D56316">
        <w:rPr>
          <w:rFonts w:eastAsia="Times New Roman" w:cs="Arial"/>
          <w:lang w:eastAsia="en-GB"/>
        </w:rPr>
      </w:r>
      <w:r w:rsidR="00D56316">
        <w:rPr>
          <w:rFonts w:eastAsia="Times New Roman" w:cs="Arial"/>
          <w:lang w:eastAsia="en-GB"/>
        </w:rPr>
        <w:fldChar w:fldCharType="separate"/>
      </w:r>
      <w:r>
        <w:t xml:space="preserve">Figure </w:t>
      </w:r>
      <w:r>
        <w:rPr>
          <w:noProof/>
        </w:rPr>
        <w:t>2</w:t>
      </w:r>
      <w:r w:rsidR="00D56316">
        <w:rPr>
          <w:rFonts w:eastAsia="Times New Roman" w:cs="Arial"/>
          <w:lang w:eastAsia="en-GB"/>
        </w:rPr>
        <w:fldChar w:fldCharType="end"/>
      </w:r>
      <w:r>
        <w:rPr>
          <w:rFonts w:eastAsia="Times New Roman" w:cs="Arial"/>
          <w:lang w:eastAsia="en-GB"/>
        </w:rPr>
        <w:t>.</w:t>
      </w:r>
    </w:p>
    <w:p w:rsidR="000D6AC4" w:rsidRDefault="00FB56C0">
      <w:pPr>
        <w:keepNext/>
        <w:spacing w:before="100" w:beforeAutospacing="1" w:after="100" w:afterAutospacing="1" w:line="360" w:lineRule="atLeast"/>
        <w:jc w:val="center"/>
        <w:outlineLvl w:val="0"/>
      </w:pPr>
      <w:del w:id="33" w:author="John Murray" w:date="2012-01-11T11:18:00Z">
        <w:r>
          <w:rPr>
            <w:rFonts w:eastAsia="Times New Roman" w:cs="Arial"/>
            <w:noProof/>
            <w:lang w:eastAsia="en-GB"/>
            <w:rPrChange w:id="34">
              <w:rPr>
                <w:noProof/>
                <w:lang w:eastAsia="en-GB"/>
              </w:rPr>
            </w:rPrChange>
          </w:rPr>
          <w:drawing>
            <wp:inline distT="0" distB="0" distL="0" distR="0">
              <wp:extent cx="4560038" cy="3289692"/>
              <wp:effectExtent l="57150" t="19050" r="107212" b="82158"/>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srcRect/>
                      <a:stretch>
                        <a:fillRect/>
                      </a:stretch>
                    </pic:blipFill>
                    <pic:spPr bwMode="auto">
                      <a:xfrm>
                        <a:off x="0" y="0"/>
                        <a:ext cx="4562567" cy="3291517"/>
                      </a:xfrm>
                      <a:prstGeom prst="rect">
                        <a:avLst/>
                      </a:prstGeom>
                      <a:noFill/>
                      <a:ln w="9525">
                        <a:solidFill>
                          <a:schemeClr val="accent1"/>
                        </a:solidFill>
                        <a:miter lim="800000"/>
                        <a:headEnd/>
                        <a:tailEnd/>
                      </a:ln>
                      <a:effectLst>
                        <a:outerShdw blurRad="50800" dist="38100" dir="2700000" algn="tl" rotWithShape="0">
                          <a:prstClr val="black">
                            <a:alpha val="40000"/>
                          </a:prstClr>
                        </a:outerShdw>
                      </a:effectLst>
                    </pic:spPr>
                  </pic:pic>
                </a:graphicData>
              </a:graphic>
            </wp:inline>
          </w:drawing>
        </w:r>
      </w:del>
      <w:ins w:id="35" w:author="John Murray" w:date="2012-01-11T11:19:00Z">
        <w:r>
          <w:rPr>
            <w:noProof/>
            <w:lang w:eastAsia="en-GB"/>
          </w:rPr>
          <w:drawing>
            <wp:inline distT="0" distB="0" distL="0" distR="0">
              <wp:extent cx="4476713" cy="3006337"/>
              <wp:effectExtent l="57150" t="19050" r="114337" b="79763"/>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9" cstate="print"/>
                      <a:srcRect/>
                      <a:stretch>
                        <a:fillRect/>
                      </a:stretch>
                    </pic:blipFill>
                    <pic:spPr bwMode="auto">
                      <a:xfrm>
                        <a:off x="0" y="0"/>
                        <a:ext cx="4479854" cy="3008447"/>
                      </a:xfrm>
                      <a:prstGeom prst="rect">
                        <a:avLst/>
                      </a:prstGeom>
                      <a:noFill/>
                      <a:ln w="9525">
                        <a:solidFill>
                          <a:schemeClr val="accent1"/>
                        </a:solidFill>
                        <a:miter lim="800000"/>
                        <a:headEnd/>
                        <a:tailEnd/>
                      </a:ln>
                      <a:effectLst>
                        <a:outerShdw blurRad="50800" dist="38100" dir="2700000" algn="tl" rotWithShape="0">
                          <a:prstClr val="black">
                            <a:alpha val="40000"/>
                          </a:prstClr>
                        </a:outerShdw>
                      </a:effectLst>
                    </pic:spPr>
                  </pic:pic>
                </a:graphicData>
              </a:graphic>
            </wp:inline>
          </w:drawing>
        </w:r>
      </w:ins>
    </w:p>
    <w:p w:rsidR="000D6AC4" w:rsidRDefault="00217C04">
      <w:pPr>
        <w:pStyle w:val="Caption"/>
      </w:pPr>
      <w:bookmarkStart w:id="36" w:name="_Ref310351128"/>
      <w:r>
        <w:t xml:space="preserve">Figure </w:t>
      </w:r>
      <w:r w:rsidR="00D56316">
        <w:fldChar w:fldCharType="begin"/>
      </w:r>
      <w:r>
        <w:instrText xml:space="preserve"> SEQ Figure \* ARABIC </w:instrText>
      </w:r>
      <w:r w:rsidR="00D56316">
        <w:fldChar w:fldCharType="separate"/>
      </w:r>
      <w:r w:rsidR="00823497">
        <w:rPr>
          <w:noProof/>
        </w:rPr>
        <w:t>2</w:t>
      </w:r>
      <w:r w:rsidR="00D56316">
        <w:fldChar w:fldCharType="end"/>
      </w:r>
      <w:bookmarkEnd w:id="36"/>
      <w:r>
        <w:t xml:space="preserve"> Target Types Defined</w:t>
      </w:r>
    </w:p>
    <w:p w:rsidR="000D6AC4" w:rsidRDefault="00217C04">
      <w:r>
        <w:t>We’re not going to look at the lower level of ISO 14443-3</w:t>
      </w:r>
      <w:r w:rsidR="002159D9">
        <w:t>. So, let’s just summarise what we’re going to do. We will:</w:t>
      </w:r>
    </w:p>
    <w:p w:rsidR="000D6AC4" w:rsidRDefault="002159D9">
      <w:pPr>
        <w:pStyle w:val="ListParagraph"/>
        <w:numPr>
          <w:ilvl w:val="0"/>
          <w:numId w:val="8"/>
        </w:numPr>
      </w:pPr>
      <w:r>
        <w:t>Write a java application that will make the BlackBerry device appear as an ISO 14443-4 virtual smart card (or</w:t>
      </w:r>
      <w:del w:id="37" w:author="user" w:date="2012-01-09T11:02:00Z">
        <w:r w:rsidDel="002D130C">
          <w:delText>,</w:delText>
        </w:r>
      </w:del>
      <w:r>
        <w:t xml:space="preserve"> </w:t>
      </w:r>
      <w:ins w:id="38" w:author="user" w:date="2012-01-09T11:02:00Z">
        <w:r w:rsidR="002D130C">
          <w:t>“</w:t>
        </w:r>
      </w:ins>
      <w:r>
        <w:t>target</w:t>
      </w:r>
      <w:ins w:id="39" w:author="user" w:date="2012-01-09T11:02:00Z">
        <w:r w:rsidR="002D130C">
          <w:t>”</w:t>
        </w:r>
      </w:ins>
      <w:r>
        <w:t>) to an NFC reader</w:t>
      </w:r>
      <w:r w:rsidR="00E2036C">
        <w:t xml:space="preserve"> device</w:t>
      </w:r>
      <w:r>
        <w:t>.</w:t>
      </w:r>
      <w:r w:rsidR="000E0CAA">
        <w:t xml:space="preserve"> This allows us to have much more control of the data that can be received and sent by the device.</w:t>
      </w:r>
    </w:p>
    <w:p w:rsidR="000D6AC4" w:rsidRDefault="002159D9">
      <w:pPr>
        <w:pStyle w:val="ListParagraph"/>
        <w:numPr>
          <w:ilvl w:val="0"/>
          <w:numId w:val="8"/>
        </w:numPr>
      </w:pPr>
      <w:r>
        <w:t>Also write a java application on another BlackBerry that will act as a</w:t>
      </w:r>
      <w:r w:rsidR="009F391E">
        <w:t xml:space="preserve">n NFC </w:t>
      </w:r>
      <w:r>
        <w:t>reader/writer to recognise the virtual smart card that is being emulated by the first BlackBerry.</w:t>
      </w:r>
    </w:p>
    <w:p w:rsidR="00334340" w:rsidRDefault="002159D9">
      <w:pPr>
        <w:pStyle w:val="ListParagraph"/>
        <w:numPr>
          <w:ilvl w:val="0"/>
          <w:numId w:val="8"/>
        </w:numPr>
      </w:pPr>
      <w:r>
        <w:t>Exchange data between the BlackBerry device emulating the virtual smart card and the  BlackBerry device acting as an NFC reader/writer</w:t>
      </w:r>
    </w:p>
    <w:p w:rsidR="00EF34A6" w:rsidRDefault="002159D9">
      <w:pPr>
        <w:ind w:left="360"/>
      </w:pPr>
      <w:r>
        <w:t>In fact we’ll be rather clever and incorporate these two features into a single application that can take on either role.</w:t>
      </w:r>
      <w:r w:rsidR="00BD2795">
        <w:t xml:space="preserve"> </w:t>
      </w:r>
      <w:r w:rsidR="00D56316">
        <w:fldChar w:fldCharType="begin"/>
      </w:r>
      <w:r w:rsidR="00BD2795">
        <w:instrText xml:space="preserve"> REF _Ref310416585 \h </w:instrText>
      </w:r>
      <w:r w:rsidR="00D56316">
        <w:fldChar w:fldCharType="separate"/>
      </w:r>
      <w:r w:rsidR="00BD2795">
        <w:t xml:space="preserve">Figure </w:t>
      </w:r>
      <w:r w:rsidR="00BD2795">
        <w:rPr>
          <w:noProof/>
        </w:rPr>
        <w:t>3</w:t>
      </w:r>
      <w:r w:rsidR="00D56316">
        <w:fldChar w:fldCharType="end"/>
      </w:r>
      <w:r w:rsidR="00BD2795">
        <w:t xml:space="preserve"> shows the model of the application interaction that we are going to develop.</w:t>
      </w:r>
    </w:p>
    <w:p w:rsidR="00EF34A6" w:rsidRDefault="005E22E6">
      <w:pPr>
        <w:ind w:left="360"/>
      </w:pPr>
      <w:proofErr w:type="gramStart"/>
      <w:r>
        <w:t xml:space="preserve">One important point to be aware of when using virtual emulation is that the virtual card will only be “visible” to an external reader through NFC when the application that is performing the </w:t>
      </w:r>
      <w:r>
        <w:lastRenderedPageBreak/>
        <w:t>emulation is in the foreground</w:t>
      </w:r>
      <w:ins w:id="40" w:author="user" w:date="2012-01-09T11:05:00Z">
        <w:r w:rsidR="002D130C">
          <w:t>.</w:t>
        </w:r>
      </w:ins>
      <w:proofErr w:type="gramEnd"/>
      <w:del w:id="41" w:author="user" w:date="2012-01-09T11:05:00Z">
        <w:r w:rsidDel="002D130C">
          <w:delText>!</w:delText>
        </w:r>
      </w:del>
      <w:r>
        <w:t xml:space="preserve"> A soon as the application gets placed in the background then emulation is stopped</w:t>
      </w:r>
      <w:ins w:id="42" w:author="user" w:date="2012-01-09T11:05:00Z">
        <w:r w:rsidR="002D130C">
          <w:t>.</w:t>
        </w:r>
      </w:ins>
      <w:del w:id="43" w:author="user" w:date="2012-01-09T11:05:00Z">
        <w:r w:rsidDel="002D130C">
          <w:delText>!</w:delText>
        </w:r>
      </w:del>
    </w:p>
    <w:p w:rsidR="00EF34A6" w:rsidRDefault="00EF34A6">
      <w:pPr>
        <w:keepNext/>
      </w:pPr>
      <w:r>
        <w:rPr>
          <w:noProof/>
          <w:lang w:eastAsia="en-GB"/>
        </w:rPr>
        <w:drawing>
          <wp:inline distT="0" distB="0" distL="0" distR="0">
            <wp:extent cx="5731510" cy="3077399"/>
            <wp:effectExtent l="57150" t="19050" r="116840" b="84901"/>
            <wp:docPr id="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srcRect/>
                    <a:stretch>
                      <a:fillRect/>
                    </a:stretch>
                  </pic:blipFill>
                  <pic:spPr bwMode="auto">
                    <a:xfrm>
                      <a:off x="0" y="0"/>
                      <a:ext cx="5731510" cy="3077399"/>
                    </a:xfrm>
                    <a:prstGeom prst="rect">
                      <a:avLst/>
                    </a:prstGeom>
                    <a:noFill/>
                    <a:ln w="9525">
                      <a:solidFill>
                        <a:schemeClr val="accent1"/>
                      </a:solidFill>
                      <a:miter lim="800000"/>
                      <a:headEnd/>
                      <a:tailEnd/>
                    </a:ln>
                    <a:effectLst>
                      <a:outerShdw blurRad="50800" dist="38100" dir="2700000" algn="tl" rotWithShape="0">
                        <a:prstClr val="black">
                          <a:alpha val="40000"/>
                        </a:prstClr>
                      </a:outerShdw>
                    </a:effectLst>
                  </pic:spPr>
                </pic:pic>
              </a:graphicData>
            </a:graphic>
          </wp:inline>
        </w:drawing>
      </w:r>
    </w:p>
    <w:p w:rsidR="00EF34A6" w:rsidRDefault="00BD2795">
      <w:pPr>
        <w:pStyle w:val="Caption"/>
      </w:pPr>
      <w:bookmarkStart w:id="44" w:name="_Ref310416585"/>
      <w:r>
        <w:t xml:space="preserve">Figure </w:t>
      </w:r>
      <w:r w:rsidR="00D56316">
        <w:fldChar w:fldCharType="begin"/>
      </w:r>
      <w:r>
        <w:instrText xml:space="preserve"> SEQ Figure \* ARABIC </w:instrText>
      </w:r>
      <w:r w:rsidR="00D56316">
        <w:fldChar w:fldCharType="separate"/>
      </w:r>
      <w:r w:rsidR="00823497">
        <w:rPr>
          <w:noProof/>
        </w:rPr>
        <w:t>3</w:t>
      </w:r>
      <w:r w:rsidR="00D56316">
        <w:fldChar w:fldCharType="end"/>
      </w:r>
      <w:bookmarkEnd w:id="44"/>
      <w:r>
        <w:t xml:space="preserve"> Application Interaction Model</w:t>
      </w:r>
    </w:p>
    <w:p w:rsidR="007849C7" w:rsidRDefault="00BD2795">
      <w:r>
        <w:t xml:space="preserve">It’s probably worth noting that this example of enabling two BlackBerry devices to communicate via NFC is </w:t>
      </w:r>
      <w:r w:rsidR="00220E6F">
        <w:t xml:space="preserve">for illustrative purposes and is </w:t>
      </w:r>
      <w:r>
        <w:t xml:space="preserve">not the most efficient way of doing this. </w:t>
      </w:r>
      <w:r w:rsidR="00220E6F">
        <w:t xml:space="preserve">Efficient </w:t>
      </w:r>
      <w:r>
        <w:t xml:space="preserve">Peer-to-Peer communication using NFC is a capability enabled by the LLCP and SNEP standards from the NFC Forum and </w:t>
      </w:r>
      <w:r w:rsidR="00220E6F">
        <w:t>these will be available in BlackBerry version 7.1.</w:t>
      </w:r>
    </w:p>
    <w:p w:rsidR="007849C7" w:rsidRDefault="00E435CF">
      <w:r>
        <w:t xml:space="preserve">Let’s start looking at the </w:t>
      </w:r>
      <w:r w:rsidR="006A3439">
        <w:t xml:space="preserve">example </w:t>
      </w:r>
      <w:r>
        <w:t>application in more detail</w:t>
      </w:r>
      <w:ins w:id="45" w:author="user" w:date="2012-01-09T11:06:00Z">
        <w:r w:rsidR="00480350">
          <w:t>.</w:t>
        </w:r>
      </w:ins>
      <w:del w:id="46" w:author="user" w:date="2012-01-09T11:06:00Z">
        <w:r w:rsidDel="00480350">
          <w:delText>!</w:delText>
        </w:r>
      </w:del>
    </w:p>
    <w:p w:rsidR="00970810" w:rsidRDefault="00970810">
      <w:pPr>
        <w:rPr>
          <w:rFonts w:ascii="Arial" w:eastAsia="Times New Roman" w:hAnsi="Arial" w:cs="Arial"/>
          <w:b/>
          <w:bCs/>
          <w:kern w:val="36"/>
          <w:sz w:val="48"/>
          <w:szCs w:val="48"/>
          <w:lang w:eastAsia="en-GB"/>
        </w:rPr>
      </w:pPr>
      <w:r>
        <w:rPr>
          <w:rFonts w:ascii="Arial" w:eastAsia="Times New Roman" w:hAnsi="Arial" w:cs="Arial"/>
          <w:b/>
          <w:bCs/>
          <w:kern w:val="36"/>
          <w:sz w:val="48"/>
          <w:szCs w:val="48"/>
          <w:lang w:eastAsia="en-GB"/>
        </w:rPr>
        <w:br w:type="page"/>
      </w:r>
    </w:p>
    <w:p w:rsidR="00EF34A6" w:rsidRDefault="00F7797E">
      <w:pPr>
        <w:spacing w:before="100" w:beforeAutospacing="1" w:after="100" w:afterAutospacing="1" w:line="360" w:lineRule="atLeast"/>
        <w:outlineLvl w:val="0"/>
        <w:rPr>
          <w:rFonts w:ascii="Arial" w:eastAsia="Times New Roman" w:hAnsi="Arial" w:cs="Arial"/>
          <w:b/>
          <w:bCs/>
          <w:kern w:val="36"/>
          <w:sz w:val="48"/>
          <w:szCs w:val="48"/>
          <w:lang w:eastAsia="en-GB"/>
        </w:rPr>
      </w:pPr>
      <w:r w:rsidRPr="00F7797E">
        <w:rPr>
          <w:rFonts w:ascii="Arial" w:eastAsia="Times New Roman" w:hAnsi="Arial" w:cs="Arial"/>
          <w:b/>
          <w:bCs/>
          <w:kern w:val="36"/>
          <w:sz w:val="48"/>
          <w:szCs w:val="48"/>
          <w:lang w:eastAsia="en-GB"/>
        </w:rPr>
        <w:lastRenderedPageBreak/>
        <w:t>Emulating a Virtual Card</w:t>
      </w:r>
    </w:p>
    <w:p w:rsidR="00EF34A6" w:rsidRDefault="00C46FA6">
      <w:pPr>
        <w:spacing w:before="100" w:beforeAutospacing="1" w:after="100" w:afterAutospacing="1" w:line="360" w:lineRule="atLeast"/>
        <w:outlineLvl w:val="0"/>
      </w:pPr>
      <w:r>
        <w:t xml:space="preserve">Starting emulation of a virtual target is really quite a simple task. </w:t>
      </w:r>
      <w:r w:rsidR="00D56316">
        <w:fldChar w:fldCharType="begin"/>
      </w:r>
      <w:r>
        <w:instrText xml:space="preserve"> REF _Ref310433694 \h </w:instrText>
      </w:r>
      <w:r w:rsidR="00D56316">
        <w:fldChar w:fldCharType="separate"/>
      </w:r>
      <w:r>
        <w:t xml:space="preserve">Figure </w:t>
      </w:r>
      <w:r>
        <w:rPr>
          <w:noProof/>
        </w:rPr>
        <w:t>4</w:t>
      </w:r>
      <w:r w:rsidR="00D56316">
        <w:fldChar w:fldCharType="end"/>
      </w:r>
      <w:r>
        <w:t xml:space="preserve"> shows the basics. First of all you need to create a new instance of </w:t>
      </w:r>
      <w:proofErr w:type="gramStart"/>
      <w:r w:rsidR="00F7797E" w:rsidRPr="00F7797E">
        <w:rPr>
          <w:b/>
        </w:rPr>
        <w:t>VirtualISO14443Part4TypeATarget(</w:t>
      </w:r>
      <w:proofErr w:type="gramEnd"/>
      <w:r w:rsidR="00F7797E" w:rsidRPr="00F7797E">
        <w:rPr>
          <w:b/>
        </w:rPr>
        <w:t>)</w:t>
      </w:r>
      <w:r>
        <w:rPr>
          <w:b/>
        </w:rPr>
        <w:t xml:space="preserve"> </w:t>
      </w:r>
      <w:r>
        <w:t xml:space="preserve">and simply call its </w:t>
      </w:r>
      <w:r>
        <w:rPr>
          <w:b/>
        </w:rPr>
        <w:t>startEmulation()</w:t>
      </w:r>
      <w:r>
        <w:t xml:space="preserve"> method. The name </w:t>
      </w:r>
      <w:r w:rsidRPr="00C46FA6">
        <w:rPr>
          <w:b/>
        </w:rPr>
        <w:t>VirtualISO14443Part4TypeATarget</w:t>
      </w:r>
      <w:r>
        <w:rPr>
          <w:b/>
        </w:rPr>
        <w:t xml:space="preserve">() </w:t>
      </w:r>
      <w:r>
        <w:t xml:space="preserve">gives it away a bit – here we are requesting </w:t>
      </w:r>
      <w:del w:id="47" w:author="user" w:date="2012-01-09T11:20:00Z">
        <w:r w:rsidDel="001E492A">
          <w:delText xml:space="preserve">in </w:delText>
        </w:r>
      </w:del>
      <w:del w:id="48" w:author="user" w:date="2012-01-09T11:21:00Z">
        <w:r w:rsidDel="001E492A">
          <w:delText xml:space="preserve">emulating </w:delText>
        </w:r>
      </w:del>
      <w:ins w:id="49" w:author="user" w:date="2012-01-09T11:21:00Z">
        <w:r w:rsidR="001E492A">
          <w:t xml:space="preserve">emulation of </w:t>
        </w:r>
      </w:ins>
      <w:r>
        <w:t xml:space="preserve">an ISO 14443-4 target that uses the Type A protocol as shown in </w:t>
      </w:r>
      <w:r w:rsidR="00D56316">
        <w:fldChar w:fldCharType="begin"/>
      </w:r>
      <w:r>
        <w:instrText xml:space="preserve"> REF _Ref310351128 \h </w:instrText>
      </w:r>
      <w:r w:rsidR="00D56316">
        <w:fldChar w:fldCharType="separate"/>
      </w:r>
      <w:r>
        <w:t xml:space="preserve">Figure </w:t>
      </w:r>
      <w:r>
        <w:rPr>
          <w:noProof/>
        </w:rPr>
        <w:t>2</w:t>
      </w:r>
      <w:r w:rsidR="00D56316">
        <w:fldChar w:fldCharType="end"/>
      </w:r>
      <w:r>
        <w:t>.</w:t>
      </w:r>
    </w:p>
    <w:tbl>
      <w:tblPr>
        <w:tblStyle w:val="TableGrid"/>
        <w:tblW w:w="0" w:type="auto"/>
        <w:tblLook w:val="04A0"/>
      </w:tblPr>
      <w:tblGrid>
        <w:gridCol w:w="9242"/>
      </w:tblGrid>
      <w:tr w:rsidR="00F43A96" w:rsidTr="00166C81">
        <w:trPr>
          <w:cantSplit/>
        </w:trPr>
        <w:tc>
          <w:tcPr>
            <w:tcW w:w="9242" w:type="dxa"/>
          </w:tcPr>
          <w:p w:rsidR="00F43A96" w:rsidRDefault="00F43A96" w:rsidP="00F43A96">
            <w:pPr>
              <w:autoSpaceDE w:val="0"/>
              <w:autoSpaceDN w:val="0"/>
              <w:adjustRightInd w:val="0"/>
              <w:rPr>
                <w:rFonts w:ascii="Courier New" w:hAnsi="Courier New" w:cs="Courier New"/>
                <w:b/>
                <w:bCs/>
                <w:color w:val="7F0055"/>
                <w:sz w:val="20"/>
                <w:szCs w:val="20"/>
              </w:rPr>
            </w:pPr>
          </w:p>
          <w:p w:rsidR="00F43A96" w:rsidRPr="00214464" w:rsidRDefault="00F7797E" w:rsidP="00F43A96">
            <w:pPr>
              <w:autoSpaceDE w:val="0"/>
              <w:autoSpaceDN w:val="0"/>
              <w:adjustRightInd w:val="0"/>
              <w:spacing w:after="200" w:line="276" w:lineRule="auto"/>
              <w:rPr>
                <w:rFonts w:ascii="Courier New" w:hAnsi="Courier New" w:cs="Courier New"/>
                <w:sz w:val="18"/>
                <w:szCs w:val="20"/>
              </w:rPr>
            </w:pPr>
            <w:r w:rsidRPr="00F7797E">
              <w:rPr>
                <w:rFonts w:ascii="Courier New" w:hAnsi="Courier New" w:cs="Courier New"/>
                <w:b/>
                <w:bCs/>
                <w:color w:val="7F0055"/>
                <w:sz w:val="18"/>
                <w:szCs w:val="20"/>
              </w:rPr>
              <w:t>protected</w:t>
            </w:r>
            <w:r w:rsidRPr="00F7797E">
              <w:rPr>
                <w:rFonts w:ascii="Courier New" w:hAnsi="Courier New" w:cs="Courier New"/>
                <w:color w:val="000000"/>
                <w:sz w:val="18"/>
                <w:szCs w:val="20"/>
              </w:rPr>
              <w:t xml:space="preserve"> </w:t>
            </w:r>
            <w:r w:rsidRPr="00F7797E">
              <w:rPr>
                <w:rFonts w:ascii="Courier New" w:hAnsi="Courier New" w:cs="Courier New"/>
                <w:b/>
                <w:bCs/>
                <w:color w:val="7F0055"/>
                <w:sz w:val="18"/>
                <w:szCs w:val="20"/>
              </w:rPr>
              <w:t>void</w:t>
            </w:r>
            <w:r w:rsidRPr="00F7797E">
              <w:rPr>
                <w:rFonts w:ascii="Courier New" w:hAnsi="Courier New" w:cs="Courier New"/>
                <w:color w:val="000000"/>
                <w:sz w:val="18"/>
                <w:szCs w:val="20"/>
              </w:rPr>
              <w:t xml:space="preserve"> startEmulationOfISO14443ATarget() {</w:t>
            </w:r>
          </w:p>
          <w:p w:rsidR="00F43A96" w:rsidRPr="00970810" w:rsidRDefault="00F7797E" w:rsidP="00F43A96">
            <w:pPr>
              <w:autoSpaceDE w:val="0"/>
              <w:autoSpaceDN w:val="0"/>
              <w:adjustRightInd w:val="0"/>
              <w:spacing w:after="200" w:line="276" w:lineRule="auto"/>
              <w:rPr>
                <w:rFonts w:ascii="Courier New" w:hAnsi="Courier New" w:cs="Courier New"/>
                <w:sz w:val="18"/>
                <w:szCs w:val="20"/>
              </w:rPr>
            </w:pPr>
            <w:r w:rsidRPr="00F7797E">
              <w:rPr>
                <w:rFonts w:ascii="Courier New" w:hAnsi="Courier New" w:cs="Courier New"/>
                <w:color w:val="000000"/>
                <w:sz w:val="18"/>
                <w:szCs w:val="20"/>
              </w:rPr>
              <w:t xml:space="preserve">    </w:t>
            </w:r>
            <w:r w:rsidRPr="00F7797E">
              <w:rPr>
                <w:rFonts w:ascii="Courier New" w:hAnsi="Courier New" w:cs="Courier New"/>
                <w:b/>
                <w:bCs/>
                <w:color w:val="7F0055"/>
                <w:sz w:val="18"/>
                <w:szCs w:val="20"/>
              </w:rPr>
              <w:t>try</w:t>
            </w:r>
            <w:r w:rsidRPr="00F7797E">
              <w:rPr>
                <w:rFonts w:ascii="Courier New" w:hAnsi="Courier New" w:cs="Courier New"/>
                <w:color w:val="000000"/>
                <w:sz w:val="18"/>
                <w:szCs w:val="20"/>
              </w:rPr>
              <w:t xml:space="preserve"> {</w:t>
            </w:r>
            <w:r w:rsidR="00970810">
              <w:rPr>
                <w:rFonts w:ascii="Courier New" w:hAnsi="Courier New" w:cs="Courier New"/>
                <w:sz w:val="18"/>
                <w:szCs w:val="20"/>
              </w:rPr>
              <w:br/>
            </w:r>
            <w:r w:rsidRPr="00F7797E">
              <w:rPr>
                <w:rFonts w:ascii="Courier New" w:hAnsi="Courier New" w:cs="Courier New"/>
                <w:color w:val="000000"/>
                <w:sz w:val="18"/>
                <w:szCs w:val="20"/>
              </w:rPr>
              <w:t xml:space="preserve">        </w:t>
            </w:r>
            <w:r w:rsidRPr="00F7797E">
              <w:rPr>
                <w:rFonts w:ascii="Courier New" w:hAnsi="Courier New" w:cs="Courier New"/>
                <w:color w:val="0000C0"/>
                <w:sz w:val="18"/>
                <w:szCs w:val="20"/>
              </w:rPr>
              <w:t>_virtualISO14443ATarget</w:t>
            </w:r>
            <w:r w:rsidRPr="00F7797E">
              <w:rPr>
                <w:rFonts w:ascii="Courier New" w:hAnsi="Courier New" w:cs="Courier New"/>
                <w:color w:val="000000"/>
                <w:sz w:val="18"/>
                <w:szCs w:val="20"/>
              </w:rPr>
              <w:t xml:space="preserve"> = </w:t>
            </w:r>
            <w:r w:rsidRPr="00F7797E">
              <w:rPr>
                <w:rFonts w:ascii="Courier New" w:hAnsi="Courier New" w:cs="Courier New"/>
                <w:b/>
                <w:bCs/>
                <w:color w:val="7F0055"/>
                <w:sz w:val="18"/>
                <w:szCs w:val="20"/>
              </w:rPr>
              <w:t>new</w:t>
            </w:r>
            <w:r w:rsidRPr="00F7797E">
              <w:rPr>
                <w:rFonts w:ascii="Courier New" w:hAnsi="Courier New" w:cs="Courier New"/>
                <w:color w:val="000000"/>
                <w:sz w:val="18"/>
                <w:szCs w:val="20"/>
              </w:rPr>
              <w:t xml:space="preserve"> </w:t>
            </w:r>
            <w:r w:rsidRPr="00F7797E">
              <w:rPr>
                <w:rFonts w:ascii="Courier New" w:hAnsi="Courier New" w:cs="Courier New"/>
                <w:color w:val="000000"/>
                <w:sz w:val="18"/>
                <w:szCs w:val="20"/>
                <w:highlight w:val="yellow"/>
              </w:rPr>
              <w:t>VirtualISO14443Part4TypeATarget</w:t>
            </w:r>
            <w:r w:rsidRPr="00F7797E">
              <w:rPr>
                <w:rFonts w:ascii="Courier New" w:hAnsi="Courier New" w:cs="Courier New"/>
                <w:color w:val="000000"/>
                <w:sz w:val="18"/>
                <w:szCs w:val="20"/>
              </w:rPr>
              <w:t>(</w:t>
            </w:r>
            <w:r w:rsidR="00970810">
              <w:rPr>
                <w:rFonts w:ascii="Courier New" w:hAnsi="Courier New" w:cs="Courier New"/>
                <w:sz w:val="18"/>
                <w:szCs w:val="20"/>
              </w:rPr>
              <w:br/>
            </w:r>
            <w:r w:rsidRPr="00F7797E">
              <w:rPr>
                <w:rFonts w:ascii="Courier New" w:hAnsi="Courier New" w:cs="Courier New"/>
                <w:b/>
                <w:bCs/>
                <w:color w:val="7F0055"/>
                <w:sz w:val="18"/>
                <w:szCs w:val="20"/>
              </w:rPr>
              <w:t xml:space="preserve">        </w:t>
            </w:r>
            <w:r w:rsidR="00210812">
              <w:rPr>
                <w:rFonts w:ascii="Courier New" w:hAnsi="Courier New" w:cs="Courier New"/>
                <w:b/>
                <w:bCs/>
                <w:color w:val="7F0055"/>
                <w:sz w:val="18"/>
                <w:szCs w:val="20"/>
              </w:rPr>
              <w:t xml:space="preserve">    </w:t>
            </w:r>
            <w:r w:rsidR="006506E2">
              <w:rPr>
                <w:rFonts w:ascii="Courier New" w:hAnsi="Courier New" w:cs="Courier New"/>
                <w:b/>
                <w:bCs/>
                <w:color w:val="7F0055"/>
                <w:sz w:val="18"/>
                <w:szCs w:val="20"/>
              </w:rPr>
              <w:t xml:space="preserve">                          </w:t>
            </w:r>
            <w:r w:rsidRPr="006506E2">
              <w:rPr>
                <w:rFonts w:ascii="Courier New" w:hAnsi="Courier New" w:cs="Courier New"/>
                <w:b/>
                <w:bCs/>
                <w:color w:val="7F0055"/>
                <w:sz w:val="18"/>
                <w:szCs w:val="20"/>
                <w:highlight w:val="yellow"/>
              </w:rPr>
              <w:t>new</w:t>
            </w:r>
            <w:r w:rsidRPr="006506E2">
              <w:rPr>
                <w:rFonts w:ascii="Courier New" w:hAnsi="Courier New" w:cs="Courier New"/>
                <w:color w:val="000000"/>
                <w:sz w:val="18"/>
                <w:szCs w:val="20"/>
                <w:highlight w:val="yellow"/>
              </w:rPr>
              <w:t xml:space="preserve"> NfcVirtTargListener(</w:t>
            </w:r>
            <w:r w:rsidRPr="006506E2">
              <w:rPr>
                <w:rFonts w:ascii="Courier New" w:hAnsi="Courier New" w:cs="Courier New"/>
                <w:b/>
                <w:bCs/>
                <w:color w:val="7F0055"/>
                <w:sz w:val="18"/>
                <w:szCs w:val="20"/>
                <w:highlight w:val="yellow"/>
              </w:rPr>
              <w:t>this</w:t>
            </w:r>
            <w:r w:rsidRPr="006506E2">
              <w:rPr>
                <w:rFonts w:ascii="Courier New" w:hAnsi="Courier New" w:cs="Courier New"/>
                <w:color w:val="000000"/>
                <w:sz w:val="18"/>
                <w:szCs w:val="20"/>
                <w:highlight w:val="yellow"/>
              </w:rPr>
              <w:t>)</w:t>
            </w:r>
            <w:r w:rsidRPr="006506E2">
              <w:rPr>
                <w:rFonts w:ascii="Courier New" w:hAnsi="Courier New" w:cs="Courier New"/>
                <w:color w:val="000000"/>
                <w:sz w:val="18"/>
                <w:szCs w:val="20"/>
              </w:rPr>
              <w:t>,</w:t>
            </w:r>
            <w:r w:rsidRPr="006506E2">
              <w:rPr>
                <w:rFonts w:ascii="Courier New" w:hAnsi="Courier New" w:cs="Courier New"/>
                <w:sz w:val="18"/>
                <w:szCs w:val="20"/>
              </w:rPr>
              <w:t xml:space="preserve"> </w:t>
            </w:r>
            <w:r w:rsidR="006506E2" w:rsidRPr="006506E2">
              <w:rPr>
                <w:rFonts w:ascii="Courier New" w:hAnsi="Courier New" w:cs="Courier New"/>
                <w:sz w:val="18"/>
                <w:szCs w:val="20"/>
              </w:rPr>
              <w:br/>
              <w:t xml:space="preserve">                                      </w:t>
            </w:r>
            <w:r w:rsidRPr="006506E2">
              <w:rPr>
                <w:rFonts w:ascii="Courier New" w:hAnsi="Courier New" w:cs="Courier New"/>
                <w:i/>
                <w:iCs/>
                <w:color w:val="0000C0"/>
                <w:sz w:val="18"/>
                <w:szCs w:val="20"/>
                <w:highlight w:val="yellow"/>
              </w:rPr>
              <w:t>"12131415"</w:t>
            </w:r>
            <w:r w:rsidRPr="006506E2">
              <w:rPr>
                <w:rFonts w:ascii="Courier New" w:hAnsi="Courier New" w:cs="Courier New"/>
                <w:i/>
                <w:iCs/>
                <w:color w:val="0000C0"/>
                <w:sz w:val="18"/>
                <w:szCs w:val="20"/>
              </w:rPr>
              <w:t>,</w:t>
            </w:r>
            <w:r w:rsidRPr="006506E2">
              <w:rPr>
                <w:rFonts w:ascii="Courier New" w:hAnsi="Courier New" w:cs="Courier New"/>
                <w:color w:val="000000"/>
                <w:sz w:val="18"/>
                <w:szCs w:val="20"/>
              </w:rPr>
              <w:t xml:space="preserve"> </w:t>
            </w:r>
            <w:r w:rsidR="006506E2" w:rsidRPr="006506E2">
              <w:rPr>
                <w:rFonts w:ascii="Courier New" w:hAnsi="Courier New" w:cs="Courier New"/>
                <w:color w:val="000000"/>
                <w:sz w:val="18"/>
                <w:szCs w:val="20"/>
              </w:rPr>
              <w:br/>
              <w:t xml:space="preserve">                                      </w:t>
            </w:r>
            <w:r w:rsidRPr="006506E2">
              <w:rPr>
                <w:rFonts w:ascii="Courier New" w:hAnsi="Courier New" w:cs="Courier New"/>
                <w:b/>
                <w:bCs/>
                <w:color w:val="7F0055"/>
                <w:sz w:val="18"/>
                <w:szCs w:val="20"/>
                <w:highlight w:val="yellow"/>
              </w:rPr>
              <w:t>null</w:t>
            </w:r>
            <w:r w:rsidRPr="006506E2">
              <w:rPr>
                <w:rFonts w:ascii="Courier New" w:hAnsi="Courier New" w:cs="Courier New"/>
                <w:color w:val="000000"/>
                <w:sz w:val="18"/>
                <w:szCs w:val="20"/>
              </w:rPr>
              <w:t>)</w:t>
            </w:r>
            <w:r w:rsidR="00970810" w:rsidRPr="006506E2">
              <w:rPr>
                <w:rFonts w:ascii="Courier New" w:hAnsi="Courier New" w:cs="Courier New"/>
                <w:color w:val="000000"/>
                <w:sz w:val="18"/>
                <w:szCs w:val="20"/>
              </w:rPr>
              <w:t>;</w:t>
            </w:r>
            <w:r w:rsidR="00970810">
              <w:rPr>
                <w:rFonts w:ascii="Courier New" w:hAnsi="Courier New" w:cs="Courier New"/>
                <w:color w:val="000000"/>
                <w:sz w:val="18"/>
                <w:szCs w:val="20"/>
              </w:rPr>
              <w:br/>
            </w:r>
            <w:r w:rsidRPr="00F7797E">
              <w:rPr>
                <w:rFonts w:ascii="Courier New" w:hAnsi="Courier New" w:cs="Courier New"/>
                <w:color w:val="0000C0"/>
                <w:sz w:val="18"/>
                <w:szCs w:val="20"/>
              </w:rPr>
              <w:t xml:space="preserve">        </w:t>
            </w:r>
            <w:r w:rsidRPr="00F7797E">
              <w:rPr>
                <w:rFonts w:ascii="Courier New" w:hAnsi="Courier New" w:cs="Courier New"/>
                <w:color w:val="0000C0"/>
                <w:sz w:val="18"/>
                <w:szCs w:val="20"/>
                <w:highlight w:val="yellow"/>
              </w:rPr>
              <w:t>_virtualISO14443ATarget</w:t>
            </w:r>
            <w:r w:rsidRPr="00F7797E">
              <w:rPr>
                <w:rFonts w:ascii="Courier New" w:hAnsi="Courier New" w:cs="Courier New"/>
                <w:color w:val="000000"/>
                <w:sz w:val="18"/>
                <w:szCs w:val="20"/>
                <w:highlight w:val="yellow"/>
              </w:rPr>
              <w:t>.startEmulation();</w:t>
            </w:r>
          </w:p>
          <w:p w:rsidR="00EF34A6" w:rsidRPr="00970810" w:rsidRDefault="00F7797E" w:rsidP="00970810">
            <w:pPr>
              <w:autoSpaceDE w:val="0"/>
              <w:autoSpaceDN w:val="0"/>
              <w:adjustRightInd w:val="0"/>
              <w:spacing w:after="200" w:line="276" w:lineRule="auto"/>
              <w:rPr>
                <w:rFonts w:ascii="Courier New" w:hAnsi="Courier New" w:cs="Courier New"/>
                <w:sz w:val="18"/>
                <w:szCs w:val="20"/>
              </w:rPr>
            </w:pPr>
            <w:r w:rsidRPr="00F7797E">
              <w:rPr>
                <w:rFonts w:ascii="Courier New" w:hAnsi="Courier New" w:cs="Courier New"/>
                <w:color w:val="000000"/>
                <w:sz w:val="18"/>
                <w:szCs w:val="20"/>
              </w:rPr>
              <w:t xml:space="preserve">    } </w:t>
            </w:r>
            <w:r w:rsidRPr="00F7797E">
              <w:rPr>
                <w:rFonts w:ascii="Courier New" w:hAnsi="Courier New" w:cs="Courier New"/>
                <w:b/>
                <w:bCs/>
                <w:color w:val="7F0055"/>
                <w:sz w:val="18"/>
                <w:szCs w:val="20"/>
              </w:rPr>
              <w:t>catch</w:t>
            </w:r>
            <w:r w:rsidRPr="00F7797E">
              <w:rPr>
                <w:rFonts w:ascii="Courier New" w:hAnsi="Courier New" w:cs="Courier New"/>
                <w:color w:val="000000"/>
                <w:sz w:val="18"/>
                <w:szCs w:val="20"/>
              </w:rPr>
              <w:t>(NFCException e) {</w:t>
            </w:r>
            <w:r w:rsidR="00970810">
              <w:rPr>
                <w:rFonts w:ascii="Courier New" w:hAnsi="Courier New" w:cs="Courier New"/>
                <w:sz w:val="18"/>
                <w:szCs w:val="20"/>
              </w:rPr>
              <w:br/>
            </w:r>
            <w:r w:rsidRPr="00F7797E">
              <w:rPr>
                <w:rFonts w:ascii="Courier New" w:hAnsi="Courier New" w:cs="Courier New"/>
                <w:color w:val="000000"/>
                <w:sz w:val="18"/>
                <w:szCs w:val="20"/>
              </w:rPr>
              <w:t xml:space="preserve">        e.printStackTrace();</w:t>
            </w:r>
            <w:r w:rsidR="00970810">
              <w:rPr>
                <w:rFonts w:ascii="Courier New" w:hAnsi="Courier New" w:cs="Courier New"/>
                <w:sz w:val="18"/>
                <w:szCs w:val="20"/>
              </w:rPr>
              <w:br/>
            </w:r>
            <w:r w:rsidRPr="00F7797E">
              <w:rPr>
                <w:rFonts w:ascii="Courier New" w:hAnsi="Courier New" w:cs="Courier New"/>
                <w:color w:val="000000"/>
                <w:sz w:val="18"/>
                <w:szCs w:val="20"/>
              </w:rPr>
              <w:t xml:space="preserve">    }</w:t>
            </w:r>
            <w:r w:rsidR="00970810">
              <w:rPr>
                <w:rFonts w:ascii="Courier New" w:hAnsi="Courier New" w:cs="Courier New"/>
                <w:sz w:val="18"/>
                <w:szCs w:val="20"/>
              </w:rPr>
              <w:br/>
            </w:r>
            <w:r w:rsidRPr="00F7797E">
              <w:rPr>
                <w:rFonts w:ascii="Courier New" w:hAnsi="Courier New" w:cs="Courier New"/>
                <w:color w:val="000000"/>
                <w:sz w:val="18"/>
                <w:szCs w:val="20"/>
              </w:rPr>
              <w:t>}</w:t>
            </w:r>
          </w:p>
        </w:tc>
      </w:tr>
    </w:tbl>
    <w:p w:rsidR="00C46FA6" w:rsidRDefault="00C46FA6">
      <w:pPr>
        <w:pStyle w:val="Caption"/>
      </w:pPr>
      <w:bookmarkStart w:id="50" w:name="_Ref310433694"/>
      <w:r>
        <w:t xml:space="preserve">Figure </w:t>
      </w:r>
      <w:r w:rsidR="00D56316">
        <w:fldChar w:fldCharType="begin"/>
      </w:r>
      <w:r>
        <w:instrText xml:space="preserve"> SEQ Figure \* ARABIC </w:instrText>
      </w:r>
      <w:r w:rsidR="00D56316">
        <w:fldChar w:fldCharType="separate"/>
      </w:r>
      <w:r w:rsidR="00823497">
        <w:rPr>
          <w:noProof/>
        </w:rPr>
        <w:t>4</w:t>
      </w:r>
      <w:r w:rsidR="00D56316">
        <w:fldChar w:fldCharType="end"/>
      </w:r>
      <w:bookmarkEnd w:id="50"/>
      <w:r>
        <w:t xml:space="preserve"> </w:t>
      </w:r>
      <w:r w:rsidRPr="002C6C41">
        <w:t>Code fragment showing how to start emulation</w:t>
      </w:r>
    </w:p>
    <w:p w:rsidR="00EF34A6" w:rsidRDefault="00C46FA6">
      <w:pPr>
        <w:spacing w:before="100" w:beforeAutospacing="1" w:after="100" w:afterAutospacing="1" w:line="360" w:lineRule="atLeast"/>
        <w:outlineLvl w:val="0"/>
      </w:pPr>
      <w:r>
        <w:t xml:space="preserve">The </w:t>
      </w:r>
      <w:proofErr w:type="gramStart"/>
      <w:r w:rsidRPr="00C46FA6">
        <w:rPr>
          <w:b/>
        </w:rPr>
        <w:t>VirtualISO14443Part4TypeATarget</w:t>
      </w:r>
      <w:r>
        <w:rPr>
          <w:b/>
        </w:rPr>
        <w:t>(</w:t>
      </w:r>
      <w:proofErr w:type="gramEnd"/>
      <w:r>
        <w:rPr>
          <w:b/>
        </w:rPr>
        <w:t xml:space="preserve">) </w:t>
      </w:r>
      <w:r>
        <w:t xml:space="preserve">constructor </w:t>
      </w:r>
      <w:r w:rsidR="00175318">
        <w:t xml:space="preserve">can </w:t>
      </w:r>
      <w:r>
        <w:t>take</w:t>
      </w:r>
      <w:r w:rsidR="00175318">
        <w:t xml:space="preserve"> three parameters. The first is an instance of a class that implements the </w:t>
      </w:r>
      <w:r w:rsidR="00F7797E" w:rsidRPr="00F7797E">
        <w:rPr>
          <w:b/>
        </w:rPr>
        <w:t>VirtualISO14443Part4TargetCallback</w:t>
      </w:r>
      <w:r w:rsidR="00175318">
        <w:rPr>
          <w:b/>
        </w:rPr>
        <w:t xml:space="preserve"> </w:t>
      </w:r>
      <w:r w:rsidR="00175318">
        <w:t xml:space="preserve">interface which is where the processing of events presented to the virtual card takes place. The second parameter </w:t>
      </w:r>
      <w:del w:id="51" w:author="user" w:date="2012-01-11T08:26:00Z">
        <w:r w:rsidR="00175318" w:rsidDel="00C44C2F">
          <w:delText>becomes the identifier that uniquely identifies the virtual card whilst</w:delText>
        </w:r>
      </w:del>
      <w:ins w:id="52" w:author="user" w:date="2012-01-11T08:26:00Z">
        <w:r w:rsidR="00C44C2F">
          <w:t xml:space="preserve">is actually ignored </w:t>
        </w:r>
      </w:ins>
      <w:ins w:id="53" w:author="user" w:date="2012-01-11T08:27:00Z">
        <w:r w:rsidR="00C44C2F">
          <w:t xml:space="preserve">by the system </w:t>
        </w:r>
      </w:ins>
      <w:ins w:id="54" w:author="user" w:date="2012-01-11T08:26:00Z">
        <w:r w:rsidR="00C44C2F">
          <w:t xml:space="preserve">and only exists in the API </w:t>
        </w:r>
      </w:ins>
      <w:ins w:id="55" w:author="user" w:date="2012-01-11T08:27:00Z">
        <w:r w:rsidR="00C44C2F">
          <w:t xml:space="preserve">in order that it </w:t>
        </w:r>
        <w:proofErr w:type="gramStart"/>
        <w:r w:rsidR="00C44C2F">
          <w:t>remain</w:t>
        </w:r>
        <w:proofErr w:type="gramEnd"/>
        <w:r w:rsidR="00C44C2F">
          <w:t xml:space="preserve"> compatible with older versions of the API where it once had a purpose</w:t>
        </w:r>
      </w:ins>
      <w:ins w:id="56" w:author="user" w:date="2012-01-11T08:26:00Z">
        <w:r w:rsidR="00C44C2F">
          <w:t>.</w:t>
        </w:r>
      </w:ins>
      <w:r w:rsidR="00175318">
        <w:t xml:space="preserve"> </w:t>
      </w:r>
      <w:del w:id="57" w:author="user" w:date="2012-01-11T08:27:00Z">
        <w:r w:rsidR="00175318" w:rsidDel="00C44C2F">
          <w:delText xml:space="preserve">the </w:delText>
        </w:r>
      </w:del>
      <w:ins w:id="58" w:author="user" w:date="2012-01-11T08:27:00Z">
        <w:r w:rsidR="00C44C2F">
          <w:t xml:space="preserve">The </w:t>
        </w:r>
      </w:ins>
      <w:r w:rsidR="00175318">
        <w:t xml:space="preserve">third </w:t>
      </w:r>
      <w:ins w:id="59" w:author="user" w:date="2012-01-11T08:28:00Z">
        <w:r w:rsidR="00C44C2F">
          <w:t xml:space="preserve">parameter </w:t>
        </w:r>
      </w:ins>
      <w:r w:rsidR="00175318">
        <w:t xml:space="preserve">can be used to present </w:t>
      </w:r>
      <w:r w:rsidR="00F7797E" w:rsidRPr="00F7797E">
        <w:rPr>
          <w:b/>
        </w:rPr>
        <w:t>“historical bytes”</w:t>
      </w:r>
      <w:r w:rsidR="00175318">
        <w:rPr>
          <w:b/>
        </w:rPr>
        <w:t xml:space="preserve"> </w:t>
      </w:r>
      <w:r w:rsidR="00175318">
        <w:t>to the reader when the virtual card is detected. This is information that can be used to further characterise the capabilities of the virtual card – we don’t use them in this example.</w:t>
      </w:r>
    </w:p>
    <w:tbl>
      <w:tblPr>
        <w:tblStyle w:val="TableGrid"/>
        <w:tblW w:w="0" w:type="auto"/>
        <w:tblLook w:val="04A0"/>
      </w:tblPr>
      <w:tblGrid>
        <w:gridCol w:w="9242"/>
      </w:tblGrid>
      <w:tr w:rsidR="00166C81" w:rsidTr="00166C81">
        <w:trPr>
          <w:cantSplit/>
        </w:trPr>
        <w:tc>
          <w:tcPr>
            <w:tcW w:w="9242" w:type="dxa"/>
          </w:tcPr>
          <w:p w:rsidR="00166C81" w:rsidRDefault="00166C81" w:rsidP="00166C81">
            <w:pPr>
              <w:autoSpaceDE w:val="0"/>
              <w:autoSpaceDN w:val="0"/>
              <w:adjustRightInd w:val="0"/>
              <w:rPr>
                <w:rFonts w:ascii="Courier New" w:hAnsi="Courier New" w:cs="Courier New"/>
                <w:b/>
                <w:bCs/>
                <w:color w:val="7F0055"/>
                <w:sz w:val="20"/>
                <w:szCs w:val="20"/>
              </w:rPr>
            </w:pPr>
          </w:p>
          <w:p w:rsidR="00166C81" w:rsidRDefault="00166C81" w:rsidP="00166C81">
            <w:pPr>
              <w:autoSpaceDE w:val="0"/>
              <w:autoSpaceDN w:val="0"/>
              <w:adjustRightInd w:val="0"/>
              <w:rPr>
                <w:rFonts w:ascii="Courier New" w:hAnsi="Courier New" w:cs="Courier New"/>
                <w:sz w:val="20"/>
                <w:szCs w:val="20"/>
              </w:rPr>
            </w:pPr>
            <w:r>
              <w:rPr>
                <w:rFonts w:ascii="Courier New" w:hAnsi="Courier New" w:cs="Courier New"/>
                <w:b/>
                <w:bCs/>
                <w:color w:val="7F0055"/>
                <w:sz w:val="20"/>
                <w:szCs w:val="20"/>
              </w:rPr>
              <w:t>protected</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stopEmulationOfISO14443ATarget() {</w:t>
            </w:r>
          </w:p>
          <w:p w:rsidR="00166C81" w:rsidRDefault="00166C81" w:rsidP="00166C81">
            <w:pPr>
              <w:autoSpaceDE w:val="0"/>
              <w:autoSpaceDN w:val="0"/>
              <w:adjustRightInd w:val="0"/>
              <w:rPr>
                <w:rFonts w:ascii="Courier New" w:hAnsi="Courier New" w:cs="Courier New"/>
                <w:sz w:val="20"/>
                <w:szCs w:val="20"/>
              </w:rPr>
            </w:pPr>
            <w:r>
              <w:rPr>
                <w:rFonts w:ascii="Courier New" w:hAnsi="Courier New" w:cs="Courier New"/>
                <w:b/>
                <w:bCs/>
                <w:color w:val="7F0055"/>
                <w:sz w:val="20"/>
                <w:szCs w:val="20"/>
              </w:rPr>
              <w:t xml:space="preserve">    try</w:t>
            </w:r>
            <w:r>
              <w:rPr>
                <w:rFonts w:ascii="Courier New" w:hAnsi="Courier New" w:cs="Courier New"/>
                <w:color w:val="000000"/>
                <w:sz w:val="20"/>
                <w:szCs w:val="20"/>
              </w:rPr>
              <w:t xml:space="preserve"> {</w:t>
            </w:r>
          </w:p>
          <w:p w:rsidR="00166C81" w:rsidRDefault="00166C81" w:rsidP="00166C81">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w:t>
            </w:r>
            <w:r w:rsidR="00F7797E" w:rsidRPr="00F7797E">
              <w:rPr>
                <w:rFonts w:ascii="Courier New" w:hAnsi="Courier New" w:cs="Courier New"/>
                <w:color w:val="0000C0"/>
                <w:sz w:val="20"/>
                <w:szCs w:val="20"/>
                <w:highlight w:val="yellow"/>
              </w:rPr>
              <w:t>_virtualISO14443ATarget</w:t>
            </w:r>
            <w:r w:rsidR="00F7797E" w:rsidRPr="00F7797E">
              <w:rPr>
                <w:rFonts w:ascii="Courier New" w:hAnsi="Courier New" w:cs="Courier New"/>
                <w:color w:val="000000"/>
                <w:sz w:val="20"/>
                <w:szCs w:val="20"/>
                <w:highlight w:val="yellow"/>
              </w:rPr>
              <w:t>.stopEmulation();</w:t>
            </w:r>
          </w:p>
          <w:p w:rsidR="00166C81" w:rsidRDefault="00166C81" w:rsidP="00166C81">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 </w:t>
            </w:r>
            <w:r>
              <w:rPr>
                <w:rFonts w:ascii="Courier New" w:hAnsi="Courier New" w:cs="Courier New"/>
                <w:b/>
                <w:bCs/>
                <w:color w:val="7F0055"/>
                <w:sz w:val="20"/>
                <w:szCs w:val="20"/>
              </w:rPr>
              <w:t>catch</w:t>
            </w:r>
            <w:r>
              <w:rPr>
                <w:rFonts w:ascii="Courier New" w:hAnsi="Courier New" w:cs="Courier New"/>
                <w:color w:val="000000"/>
                <w:sz w:val="20"/>
                <w:szCs w:val="20"/>
              </w:rPr>
              <w:t>(NFCException e) {</w:t>
            </w:r>
          </w:p>
          <w:p w:rsidR="00166C81" w:rsidRDefault="00166C81" w:rsidP="00166C81">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e.printStackTrace();</w:t>
            </w:r>
          </w:p>
          <w:p w:rsidR="00166C81" w:rsidRDefault="00166C81" w:rsidP="00166C81">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w:t>
            </w:r>
          </w:p>
          <w:p w:rsidR="00EF34A6" w:rsidRDefault="00166C81">
            <w:pPr>
              <w:autoSpaceDE w:val="0"/>
              <w:autoSpaceDN w:val="0"/>
              <w:adjustRightInd w:val="0"/>
              <w:rPr>
                <w:rFonts w:ascii="Courier New" w:hAnsi="Courier New" w:cs="Courier New"/>
                <w:color w:val="000000"/>
                <w:sz w:val="20"/>
                <w:szCs w:val="20"/>
              </w:rPr>
            </w:pPr>
            <w:r>
              <w:rPr>
                <w:rFonts w:ascii="Courier New" w:hAnsi="Courier New" w:cs="Courier New"/>
                <w:color w:val="000000"/>
                <w:sz w:val="20"/>
                <w:szCs w:val="20"/>
              </w:rPr>
              <w:t>}</w:t>
            </w:r>
          </w:p>
          <w:p w:rsidR="00EF34A6" w:rsidRDefault="00EF34A6">
            <w:pPr>
              <w:keepNext/>
              <w:autoSpaceDE w:val="0"/>
              <w:autoSpaceDN w:val="0"/>
              <w:adjustRightInd w:val="0"/>
              <w:rPr>
                <w:rFonts w:ascii="Courier New" w:hAnsi="Courier New" w:cs="Courier New"/>
                <w:sz w:val="20"/>
                <w:szCs w:val="20"/>
              </w:rPr>
            </w:pPr>
          </w:p>
        </w:tc>
      </w:tr>
    </w:tbl>
    <w:p w:rsidR="00EF34A6" w:rsidRDefault="000043C3">
      <w:pPr>
        <w:pStyle w:val="Caption"/>
      </w:pPr>
      <w:bookmarkStart w:id="60" w:name="_Ref310434464"/>
      <w:r>
        <w:t xml:space="preserve">Figure </w:t>
      </w:r>
      <w:r w:rsidR="00D56316">
        <w:fldChar w:fldCharType="begin"/>
      </w:r>
      <w:r>
        <w:instrText xml:space="preserve"> SEQ Figure \* ARABIC </w:instrText>
      </w:r>
      <w:r w:rsidR="00D56316">
        <w:fldChar w:fldCharType="separate"/>
      </w:r>
      <w:r w:rsidR="00823497">
        <w:rPr>
          <w:noProof/>
        </w:rPr>
        <w:t>5</w:t>
      </w:r>
      <w:r w:rsidR="00D56316">
        <w:fldChar w:fldCharType="end"/>
      </w:r>
      <w:bookmarkEnd w:id="60"/>
      <w:r>
        <w:t xml:space="preserve"> </w:t>
      </w:r>
      <w:r w:rsidRPr="00A90F40">
        <w:t>Co</w:t>
      </w:r>
      <w:r>
        <w:t>de fragment showing how to stop</w:t>
      </w:r>
      <w:r w:rsidRPr="00A90F40">
        <w:t xml:space="preserve"> emulation</w:t>
      </w:r>
    </w:p>
    <w:p w:rsidR="00EF34A6" w:rsidRDefault="000043C3">
      <w:r>
        <w:t xml:space="preserve">Of course you need to be able to stop virtual card emulation as well and </w:t>
      </w:r>
      <w:r w:rsidR="00D56316">
        <w:fldChar w:fldCharType="begin"/>
      </w:r>
      <w:r>
        <w:instrText xml:space="preserve"> REF _Ref310434464 \h </w:instrText>
      </w:r>
      <w:r w:rsidR="00D56316">
        <w:fldChar w:fldCharType="separate"/>
      </w:r>
      <w:r>
        <w:t xml:space="preserve">Figure </w:t>
      </w:r>
      <w:r>
        <w:rPr>
          <w:noProof/>
        </w:rPr>
        <w:t>5</w:t>
      </w:r>
      <w:r w:rsidR="00D56316">
        <w:fldChar w:fldCharType="end"/>
      </w:r>
      <w:r>
        <w:t xml:space="preserve"> shows how this is done.</w:t>
      </w:r>
    </w:p>
    <w:p w:rsidR="00EF34A6" w:rsidRDefault="000043C3">
      <w:r>
        <w:t xml:space="preserve">Let’s take a closer look at the class </w:t>
      </w:r>
      <w:proofErr w:type="gramStart"/>
      <w:r w:rsidR="00F7797E" w:rsidRPr="00F7797E">
        <w:rPr>
          <w:b/>
        </w:rPr>
        <w:t>NfcVirtTargListener(</w:t>
      </w:r>
      <w:proofErr w:type="gramEnd"/>
      <w:r w:rsidR="00F7797E" w:rsidRPr="00F7797E">
        <w:rPr>
          <w:b/>
        </w:rPr>
        <w:t>)</w:t>
      </w:r>
      <w:r w:rsidRPr="000043C3">
        <w:t xml:space="preserve"> </w:t>
      </w:r>
      <w:r>
        <w:t xml:space="preserve">that we use to implement the interface </w:t>
      </w:r>
      <w:r w:rsidRPr="000043C3">
        <w:t>VirtualISO14443Part4TargetCallback</w:t>
      </w:r>
      <w:r>
        <w:t xml:space="preserve"> and where the main processing of events takes place. A fragment of this is shown in </w:t>
      </w:r>
      <w:r w:rsidR="009F02DB">
        <w:t>the figures below</w:t>
      </w:r>
      <w:r w:rsidR="00896054">
        <w:t>.</w:t>
      </w:r>
    </w:p>
    <w:tbl>
      <w:tblPr>
        <w:tblStyle w:val="TableGrid"/>
        <w:tblW w:w="0" w:type="auto"/>
        <w:tblLook w:val="04A0"/>
      </w:tblPr>
      <w:tblGrid>
        <w:gridCol w:w="9242"/>
      </w:tblGrid>
      <w:tr w:rsidR="000043C3" w:rsidTr="000043C3">
        <w:tc>
          <w:tcPr>
            <w:tcW w:w="9242" w:type="dxa"/>
          </w:tcPr>
          <w:p w:rsidR="000043C3" w:rsidRPr="00214464" w:rsidRDefault="000043C3" w:rsidP="000043C3">
            <w:pPr>
              <w:autoSpaceDE w:val="0"/>
              <w:autoSpaceDN w:val="0"/>
              <w:adjustRightInd w:val="0"/>
              <w:rPr>
                <w:rFonts w:ascii="Courier New" w:hAnsi="Courier New" w:cs="Courier New"/>
                <w:sz w:val="18"/>
                <w:szCs w:val="20"/>
              </w:rPr>
            </w:pPr>
            <w:r w:rsidRPr="00214464">
              <w:rPr>
                <w:rFonts w:ascii="Courier New" w:hAnsi="Courier New" w:cs="Courier New"/>
                <w:b/>
                <w:bCs/>
                <w:color w:val="7F0055"/>
                <w:sz w:val="18"/>
                <w:szCs w:val="20"/>
              </w:rPr>
              <w:lastRenderedPageBreak/>
              <w:t>package</w:t>
            </w:r>
            <w:r w:rsidRPr="00214464">
              <w:rPr>
                <w:rFonts w:ascii="Courier New" w:hAnsi="Courier New" w:cs="Courier New"/>
                <w:color w:val="000000"/>
                <w:sz w:val="18"/>
                <w:szCs w:val="20"/>
              </w:rPr>
              <w:t xml:space="preserve"> nfc.sample.virtual.target;</w:t>
            </w:r>
          </w:p>
          <w:p w:rsidR="000043C3" w:rsidRPr="00214464" w:rsidRDefault="000043C3" w:rsidP="000043C3">
            <w:pPr>
              <w:autoSpaceDE w:val="0"/>
              <w:autoSpaceDN w:val="0"/>
              <w:adjustRightInd w:val="0"/>
              <w:rPr>
                <w:rFonts w:ascii="Courier New" w:hAnsi="Courier New" w:cs="Courier New"/>
                <w:sz w:val="18"/>
                <w:szCs w:val="20"/>
              </w:rPr>
            </w:pPr>
          </w:p>
          <w:p w:rsidR="000043C3" w:rsidRPr="00214464" w:rsidRDefault="000043C3" w:rsidP="000043C3">
            <w:pPr>
              <w:autoSpaceDE w:val="0"/>
              <w:autoSpaceDN w:val="0"/>
              <w:adjustRightInd w:val="0"/>
              <w:rPr>
                <w:rFonts w:ascii="Courier New" w:hAnsi="Courier New" w:cs="Courier New"/>
                <w:sz w:val="18"/>
                <w:szCs w:val="20"/>
              </w:rPr>
            </w:pPr>
            <w:r w:rsidRPr="00214464">
              <w:rPr>
                <w:rFonts w:ascii="Courier New" w:hAnsi="Courier New" w:cs="Courier New"/>
                <w:b/>
                <w:bCs/>
                <w:color w:val="7F0055"/>
                <w:sz w:val="18"/>
                <w:szCs w:val="20"/>
              </w:rPr>
              <w:t>import</w:t>
            </w:r>
            <w:r w:rsidRPr="00214464">
              <w:rPr>
                <w:rFonts w:ascii="Courier New" w:hAnsi="Courier New" w:cs="Courier New"/>
                <w:color w:val="000000"/>
                <w:sz w:val="18"/>
                <w:szCs w:val="20"/>
              </w:rPr>
              <w:t xml:space="preserve"> net.rim.device.api.io.nfc.emulation.VirtualISO14443Part4TargetCallback;</w:t>
            </w:r>
          </w:p>
          <w:p w:rsidR="000043C3" w:rsidRPr="00214464" w:rsidRDefault="000043C3" w:rsidP="000043C3">
            <w:pPr>
              <w:autoSpaceDE w:val="0"/>
              <w:autoSpaceDN w:val="0"/>
              <w:adjustRightInd w:val="0"/>
              <w:rPr>
                <w:rFonts w:ascii="Courier New" w:hAnsi="Courier New" w:cs="Courier New"/>
                <w:sz w:val="18"/>
                <w:szCs w:val="20"/>
              </w:rPr>
            </w:pPr>
            <w:r w:rsidRPr="00214464">
              <w:rPr>
                <w:rFonts w:ascii="Courier New" w:hAnsi="Courier New" w:cs="Courier New"/>
                <w:b/>
                <w:bCs/>
                <w:color w:val="7F0055"/>
                <w:sz w:val="18"/>
                <w:szCs w:val="20"/>
              </w:rPr>
              <w:t>import</w:t>
            </w:r>
            <w:r w:rsidRPr="00214464">
              <w:rPr>
                <w:rFonts w:ascii="Courier New" w:hAnsi="Courier New" w:cs="Courier New"/>
                <w:color w:val="000000"/>
                <w:sz w:val="18"/>
                <w:szCs w:val="20"/>
              </w:rPr>
              <w:t xml:space="preserve"> net.rim.device.api.ui.UiApplication;</w:t>
            </w:r>
          </w:p>
          <w:p w:rsidR="000043C3" w:rsidRPr="00214464" w:rsidRDefault="000043C3" w:rsidP="000043C3">
            <w:pPr>
              <w:autoSpaceDE w:val="0"/>
              <w:autoSpaceDN w:val="0"/>
              <w:adjustRightInd w:val="0"/>
              <w:rPr>
                <w:rFonts w:ascii="Courier New" w:hAnsi="Courier New" w:cs="Courier New"/>
                <w:sz w:val="18"/>
                <w:szCs w:val="20"/>
              </w:rPr>
            </w:pPr>
            <w:r w:rsidRPr="00214464">
              <w:rPr>
                <w:rFonts w:ascii="Courier New" w:hAnsi="Courier New" w:cs="Courier New"/>
                <w:b/>
                <w:bCs/>
                <w:color w:val="7F0055"/>
                <w:sz w:val="18"/>
                <w:szCs w:val="20"/>
              </w:rPr>
              <w:t>import</w:t>
            </w:r>
            <w:r w:rsidRPr="00214464">
              <w:rPr>
                <w:rFonts w:ascii="Courier New" w:hAnsi="Courier New" w:cs="Courier New"/>
                <w:color w:val="000000"/>
                <w:sz w:val="18"/>
                <w:szCs w:val="20"/>
              </w:rPr>
              <w:t xml:space="preserve"> net.rim.device.api.util.Arrays;</w:t>
            </w:r>
          </w:p>
          <w:p w:rsidR="000043C3" w:rsidRPr="00214464" w:rsidRDefault="000043C3" w:rsidP="000043C3">
            <w:pPr>
              <w:autoSpaceDE w:val="0"/>
              <w:autoSpaceDN w:val="0"/>
              <w:adjustRightInd w:val="0"/>
              <w:rPr>
                <w:rFonts w:ascii="Courier New" w:hAnsi="Courier New" w:cs="Courier New"/>
                <w:sz w:val="18"/>
                <w:szCs w:val="20"/>
              </w:rPr>
            </w:pPr>
          </w:p>
          <w:p w:rsidR="000043C3" w:rsidRPr="00214464" w:rsidRDefault="000043C3" w:rsidP="000043C3">
            <w:pPr>
              <w:autoSpaceDE w:val="0"/>
              <w:autoSpaceDN w:val="0"/>
              <w:adjustRightInd w:val="0"/>
              <w:rPr>
                <w:rFonts w:ascii="Courier New" w:hAnsi="Courier New" w:cs="Courier New"/>
                <w:sz w:val="18"/>
                <w:szCs w:val="20"/>
              </w:rPr>
            </w:pPr>
            <w:r w:rsidRPr="00214464">
              <w:rPr>
                <w:rFonts w:ascii="Courier New" w:hAnsi="Courier New" w:cs="Courier New"/>
                <w:b/>
                <w:bCs/>
                <w:color w:val="7F0055"/>
                <w:sz w:val="18"/>
                <w:szCs w:val="20"/>
              </w:rPr>
              <w:t>public</w:t>
            </w:r>
            <w:r w:rsidRPr="00214464">
              <w:rPr>
                <w:rFonts w:ascii="Courier New" w:hAnsi="Courier New" w:cs="Courier New"/>
                <w:color w:val="000000"/>
                <w:sz w:val="18"/>
                <w:szCs w:val="20"/>
              </w:rPr>
              <w:t xml:space="preserve"> </w:t>
            </w:r>
            <w:r w:rsidRPr="00214464">
              <w:rPr>
                <w:rFonts w:ascii="Courier New" w:hAnsi="Courier New" w:cs="Courier New"/>
                <w:b/>
                <w:bCs/>
                <w:color w:val="7F0055"/>
                <w:sz w:val="18"/>
                <w:szCs w:val="20"/>
              </w:rPr>
              <w:t>class</w:t>
            </w:r>
            <w:r w:rsidRPr="00214464">
              <w:rPr>
                <w:rFonts w:ascii="Courier New" w:hAnsi="Courier New" w:cs="Courier New"/>
                <w:color w:val="000000"/>
                <w:sz w:val="18"/>
                <w:szCs w:val="20"/>
              </w:rPr>
              <w:t xml:space="preserve"> </w:t>
            </w:r>
            <w:r w:rsidRPr="008F1D4C">
              <w:rPr>
                <w:rFonts w:ascii="Courier New" w:hAnsi="Courier New" w:cs="Courier New"/>
                <w:color w:val="000000"/>
                <w:sz w:val="18"/>
                <w:szCs w:val="20"/>
                <w:highlight w:val="yellow"/>
              </w:rPr>
              <w:t>NfcVirtTargListener</w:t>
            </w:r>
            <w:r w:rsidRPr="00214464">
              <w:rPr>
                <w:rFonts w:ascii="Courier New" w:hAnsi="Courier New" w:cs="Courier New"/>
                <w:color w:val="000000"/>
                <w:sz w:val="18"/>
                <w:szCs w:val="20"/>
              </w:rPr>
              <w:t xml:space="preserve"> </w:t>
            </w:r>
            <w:r w:rsidRPr="00214464">
              <w:rPr>
                <w:rFonts w:ascii="Courier New" w:hAnsi="Courier New" w:cs="Courier New"/>
                <w:b/>
                <w:bCs/>
                <w:color w:val="7F0055"/>
                <w:sz w:val="18"/>
                <w:szCs w:val="20"/>
              </w:rPr>
              <w:t>implements</w:t>
            </w:r>
            <w:r w:rsidRPr="00214464">
              <w:rPr>
                <w:rFonts w:ascii="Courier New" w:hAnsi="Courier New" w:cs="Courier New"/>
                <w:color w:val="000000"/>
                <w:sz w:val="18"/>
                <w:szCs w:val="20"/>
              </w:rPr>
              <w:t xml:space="preserve"> </w:t>
            </w:r>
            <w:r w:rsidRPr="008F1D4C">
              <w:rPr>
                <w:rFonts w:ascii="Courier New" w:hAnsi="Courier New" w:cs="Courier New"/>
                <w:color w:val="000000"/>
                <w:sz w:val="18"/>
                <w:szCs w:val="20"/>
                <w:highlight w:val="yellow"/>
              </w:rPr>
              <w:t>VirtualISO14443Part4TargetCallback</w:t>
            </w:r>
            <w:r w:rsidRPr="00214464">
              <w:rPr>
                <w:rFonts w:ascii="Courier New" w:hAnsi="Courier New" w:cs="Courier New"/>
                <w:color w:val="000000"/>
                <w:sz w:val="18"/>
                <w:szCs w:val="20"/>
              </w:rPr>
              <w:t xml:space="preserve"> {</w:t>
            </w:r>
          </w:p>
          <w:p w:rsidR="000043C3" w:rsidRDefault="000043C3" w:rsidP="000043C3">
            <w:pPr>
              <w:autoSpaceDE w:val="0"/>
              <w:autoSpaceDN w:val="0"/>
              <w:adjustRightInd w:val="0"/>
              <w:rPr>
                <w:rFonts w:ascii="Courier New" w:hAnsi="Courier New" w:cs="Courier New"/>
                <w:sz w:val="18"/>
                <w:szCs w:val="20"/>
              </w:rPr>
            </w:pPr>
          </w:p>
          <w:p w:rsidR="000043C3" w:rsidRPr="00214464" w:rsidRDefault="000043C3" w:rsidP="000043C3">
            <w:pPr>
              <w:autoSpaceDE w:val="0"/>
              <w:autoSpaceDN w:val="0"/>
              <w:adjustRightInd w:val="0"/>
              <w:rPr>
                <w:rFonts w:ascii="Courier New" w:hAnsi="Courier New" w:cs="Courier New"/>
                <w:sz w:val="18"/>
                <w:szCs w:val="20"/>
              </w:rPr>
            </w:pPr>
            <w:r>
              <w:rPr>
                <w:rFonts w:ascii="Courier New" w:hAnsi="Courier New" w:cs="Courier New"/>
                <w:sz w:val="18"/>
                <w:szCs w:val="20"/>
              </w:rPr>
              <w:t xml:space="preserve">    </w:t>
            </w:r>
            <w:r w:rsidRPr="00214464">
              <w:rPr>
                <w:rFonts w:ascii="Courier New" w:hAnsi="Courier New" w:cs="Courier New"/>
                <w:b/>
                <w:bCs/>
                <w:color w:val="7F0055"/>
                <w:sz w:val="18"/>
                <w:szCs w:val="20"/>
              </w:rPr>
              <w:t>private</w:t>
            </w:r>
            <w:r w:rsidRPr="00214464">
              <w:rPr>
                <w:rFonts w:ascii="Courier New" w:hAnsi="Courier New" w:cs="Courier New"/>
                <w:color w:val="000000"/>
                <w:sz w:val="18"/>
                <w:szCs w:val="20"/>
              </w:rPr>
              <w:t xml:space="preserve"> NfcVirtTargScreen </w:t>
            </w:r>
            <w:r w:rsidRPr="00214464">
              <w:rPr>
                <w:rFonts w:ascii="Courier New" w:hAnsi="Courier New" w:cs="Courier New"/>
                <w:color w:val="0000C0"/>
                <w:sz w:val="18"/>
                <w:szCs w:val="20"/>
              </w:rPr>
              <w:t>_screen</w:t>
            </w:r>
            <w:r w:rsidRPr="00214464">
              <w:rPr>
                <w:rFonts w:ascii="Courier New" w:hAnsi="Courier New" w:cs="Courier New"/>
                <w:color w:val="000000"/>
                <w:sz w:val="18"/>
                <w:szCs w:val="20"/>
              </w:rPr>
              <w:t>;</w:t>
            </w:r>
          </w:p>
          <w:p w:rsidR="000043C3" w:rsidRPr="00214464" w:rsidRDefault="000043C3" w:rsidP="000043C3">
            <w:pPr>
              <w:autoSpaceDE w:val="0"/>
              <w:autoSpaceDN w:val="0"/>
              <w:adjustRightInd w:val="0"/>
              <w:rPr>
                <w:rFonts w:ascii="Courier New" w:hAnsi="Courier New" w:cs="Courier New"/>
                <w:sz w:val="18"/>
                <w:szCs w:val="20"/>
              </w:rPr>
            </w:pPr>
          </w:p>
          <w:p w:rsidR="000043C3" w:rsidRPr="00214464" w:rsidRDefault="000043C3" w:rsidP="000043C3">
            <w:pPr>
              <w:autoSpaceDE w:val="0"/>
              <w:autoSpaceDN w:val="0"/>
              <w:adjustRightInd w:val="0"/>
              <w:rPr>
                <w:rFonts w:ascii="Courier New" w:hAnsi="Courier New" w:cs="Courier New"/>
                <w:sz w:val="18"/>
                <w:szCs w:val="20"/>
              </w:rPr>
            </w:pPr>
            <w:r>
              <w:rPr>
                <w:rFonts w:ascii="Courier New" w:hAnsi="Courier New" w:cs="Courier New"/>
                <w:color w:val="000000"/>
                <w:sz w:val="18"/>
                <w:szCs w:val="20"/>
              </w:rPr>
              <w:t xml:space="preserve">    </w:t>
            </w:r>
            <w:r w:rsidRPr="00214464">
              <w:rPr>
                <w:rFonts w:ascii="Courier New" w:hAnsi="Courier New" w:cs="Courier New"/>
                <w:b/>
                <w:bCs/>
                <w:color w:val="7F0055"/>
                <w:sz w:val="18"/>
                <w:szCs w:val="20"/>
              </w:rPr>
              <w:t>public</w:t>
            </w:r>
            <w:r w:rsidRPr="00214464">
              <w:rPr>
                <w:rFonts w:ascii="Courier New" w:hAnsi="Courier New" w:cs="Courier New"/>
                <w:color w:val="000000"/>
                <w:sz w:val="18"/>
                <w:szCs w:val="20"/>
              </w:rPr>
              <w:t xml:space="preserve"> NfcVirtTargListener(NfcVirtTargScreen nfcVirtTargScreen) {</w:t>
            </w:r>
          </w:p>
          <w:p w:rsidR="000043C3" w:rsidRPr="00214464" w:rsidRDefault="000043C3" w:rsidP="000043C3">
            <w:pPr>
              <w:autoSpaceDE w:val="0"/>
              <w:autoSpaceDN w:val="0"/>
              <w:adjustRightInd w:val="0"/>
              <w:rPr>
                <w:rFonts w:ascii="Courier New" w:hAnsi="Courier New" w:cs="Courier New"/>
                <w:sz w:val="18"/>
                <w:szCs w:val="20"/>
              </w:rPr>
            </w:pPr>
            <w:r>
              <w:rPr>
                <w:rFonts w:ascii="Courier New" w:hAnsi="Courier New" w:cs="Courier New"/>
                <w:b/>
                <w:bCs/>
                <w:color w:val="7F0055"/>
                <w:sz w:val="18"/>
                <w:szCs w:val="20"/>
              </w:rPr>
              <w:t xml:space="preserve">        </w:t>
            </w:r>
            <w:r w:rsidRPr="00214464">
              <w:rPr>
                <w:rFonts w:ascii="Courier New" w:hAnsi="Courier New" w:cs="Courier New"/>
                <w:b/>
                <w:bCs/>
                <w:color w:val="7F0055"/>
                <w:sz w:val="18"/>
                <w:szCs w:val="20"/>
              </w:rPr>
              <w:t>this</w:t>
            </w:r>
            <w:r w:rsidRPr="00214464">
              <w:rPr>
                <w:rFonts w:ascii="Courier New" w:hAnsi="Courier New" w:cs="Courier New"/>
                <w:color w:val="000000"/>
                <w:sz w:val="18"/>
                <w:szCs w:val="20"/>
              </w:rPr>
              <w:t>();</w:t>
            </w:r>
          </w:p>
          <w:p w:rsidR="000043C3" w:rsidRPr="00214464" w:rsidRDefault="000043C3" w:rsidP="000043C3">
            <w:pPr>
              <w:autoSpaceDE w:val="0"/>
              <w:autoSpaceDN w:val="0"/>
              <w:adjustRightInd w:val="0"/>
              <w:rPr>
                <w:rFonts w:ascii="Courier New" w:hAnsi="Courier New" w:cs="Courier New"/>
                <w:sz w:val="18"/>
                <w:szCs w:val="20"/>
              </w:rPr>
            </w:pPr>
            <w:r>
              <w:rPr>
                <w:rFonts w:ascii="Courier New" w:hAnsi="Courier New" w:cs="Courier New"/>
                <w:color w:val="000000"/>
                <w:sz w:val="18"/>
                <w:szCs w:val="20"/>
              </w:rPr>
              <w:t xml:space="preserve">        </w:t>
            </w:r>
            <w:r w:rsidRPr="00214464">
              <w:rPr>
                <w:rFonts w:ascii="Courier New" w:hAnsi="Courier New" w:cs="Courier New"/>
                <w:b/>
                <w:bCs/>
                <w:color w:val="7F0055"/>
                <w:sz w:val="18"/>
                <w:szCs w:val="20"/>
              </w:rPr>
              <w:t>this</w:t>
            </w:r>
            <w:r w:rsidRPr="00214464">
              <w:rPr>
                <w:rFonts w:ascii="Courier New" w:hAnsi="Courier New" w:cs="Courier New"/>
                <w:color w:val="000000"/>
                <w:sz w:val="18"/>
                <w:szCs w:val="20"/>
              </w:rPr>
              <w:t>.</w:t>
            </w:r>
            <w:r w:rsidRPr="00214464">
              <w:rPr>
                <w:rFonts w:ascii="Courier New" w:hAnsi="Courier New" w:cs="Courier New"/>
                <w:color w:val="0000C0"/>
                <w:sz w:val="18"/>
                <w:szCs w:val="20"/>
              </w:rPr>
              <w:t>_screen</w:t>
            </w:r>
            <w:r w:rsidRPr="00214464">
              <w:rPr>
                <w:rFonts w:ascii="Courier New" w:hAnsi="Courier New" w:cs="Courier New"/>
                <w:color w:val="000000"/>
                <w:sz w:val="18"/>
                <w:szCs w:val="20"/>
              </w:rPr>
              <w:t xml:space="preserve"> = nfcVirtTargScreen;</w:t>
            </w:r>
          </w:p>
          <w:p w:rsidR="000043C3" w:rsidRPr="00214464" w:rsidRDefault="000043C3" w:rsidP="000043C3">
            <w:pPr>
              <w:autoSpaceDE w:val="0"/>
              <w:autoSpaceDN w:val="0"/>
              <w:adjustRightInd w:val="0"/>
              <w:rPr>
                <w:rFonts w:ascii="Courier New" w:hAnsi="Courier New" w:cs="Courier New"/>
                <w:sz w:val="18"/>
                <w:szCs w:val="20"/>
              </w:rPr>
            </w:pPr>
            <w:r>
              <w:rPr>
                <w:rFonts w:ascii="Courier New" w:hAnsi="Courier New" w:cs="Courier New"/>
                <w:color w:val="000000"/>
                <w:sz w:val="18"/>
                <w:szCs w:val="20"/>
              </w:rPr>
              <w:t xml:space="preserve">    </w:t>
            </w:r>
            <w:r w:rsidRPr="00214464">
              <w:rPr>
                <w:rFonts w:ascii="Courier New" w:hAnsi="Courier New" w:cs="Courier New"/>
                <w:color w:val="000000"/>
                <w:sz w:val="18"/>
                <w:szCs w:val="20"/>
              </w:rPr>
              <w:t>}</w:t>
            </w:r>
          </w:p>
          <w:p w:rsidR="000043C3" w:rsidRPr="00214464" w:rsidRDefault="000043C3" w:rsidP="000043C3">
            <w:pPr>
              <w:autoSpaceDE w:val="0"/>
              <w:autoSpaceDN w:val="0"/>
              <w:adjustRightInd w:val="0"/>
              <w:rPr>
                <w:rFonts w:ascii="Courier New" w:hAnsi="Courier New" w:cs="Courier New"/>
                <w:sz w:val="18"/>
                <w:szCs w:val="20"/>
              </w:rPr>
            </w:pPr>
          </w:p>
          <w:p w:rsidR="000043C3" w:rsidRPr="00214464" w:rsidRDefault="000043C3" w:rsidP="000043C3">
            <w:pPr>
              <w:autoSpaceDE w:val="0"/>
              <w:autoSpaceDN w:val="0"/>
              <w:adjustRightInd w:val="0"/>
              <w:rPr>
                <w:rFonts w:ascii="Courier New" w:hAnsi="Courier New" w:cs="Courier New"/>
                <w:sz w:val="18"/>
                <w:szCs w:val="20"/>
              </w:rPr>
            </w:pPr>
            <w:r>
              <w:rPr>
                <w:rFonts w:ascii="Courier New" w:hAnsi="Courier New" w:cs="Courier New"/>
                <w:color w:val="000000"/>
                <w:sz w:val="18"/>
                <w:szCs w:val="20"/>
              </w:rPr>
              <w:t xml:space="preserve">    </w:t>
            </w:r>
            <w:r w:rsidRPr="00214464">
              <w:rPr>
                <w:rFonts w:ascii="Courier New" w:hAnsi="Courier New" w:cs="Courier New"/>
                <w:b/>
                <w:bCs/>
                <w:color w:val="7F0055"/>
                <w:sz w:val="18"/>
                <w:szCs w:val="20"/>
              </w:rPr>
              <w:t>public</w:t>
            </w:r>
            <w:r w:rsidRPr="00214464">
              <w:rPr>
                <w:rFonts w:ascii="Courier New" w:hAnsi="Courier New" w:cs="Courier New"/>
                <w:color w:val="000000"/>
                <w:sz w:val="18"/>
                <w:szCs w:val="20"/>
              </w:rPr>
              <w:t xml:space="preserve"> NfcVirtTargListener() {</w:t>
            </w:r>
          </w:p>
          <w:p w:rsidR="000043C3" w:rsidRPr="00214464" w:rsidRDefault="000043C3" w:rsidP="000043C3">
            <w:pPr>
              <w:autoSpaceDE w:val="0"/>
              <w:autoSpaceDN w:val="0"/>
              <w:adjustRightInd w:val="0"/>
              <w:rPr>
                <w:rFonts w:ascii="Courier New" w:hAnsi="Courier New" w:cs="Courier New"/>
                <w:sz w:val="18"/>
                <w:szCs w:val="20"/>
              </w:rPr>
            </w:pPr>
            <w:r>
              <w:rPr>
                <w:rFonts w:ascii="Courier New" w:hAnsi="Courier New" w:cs="Courier New"/>
                <w:b/>
                <w:bCs/>
                <w:color w:val="7F0055"/>
                <w:sz w:val="18"/>
                <w:szCs w:val="20"/>
              </w:rPr>
              <w:t xml:space="preserve">        </w:t>
            </w:r>
            <w:r w:rsidRPr="00214464">
              <w:rPr>
                <w:rFonts w:ascii="Courier New" w:hAnsi="Courier New" w:cs="Courier New"/>
                <w:b/>
                <w:bCs/>
                <w:color w:val="7F0055"/>
                <w:sz w:val="18"/>
                <w:szCs w:val="20"/>
              </w:rPr>
              <w:t>super</w:t>
            </w:r>
            <w:r w:rsidRPr="00214464">
              <w:rPr>
                <w:rFonts w:ascii="Courier New" w:hAnsi="Courier New" w:cs="Courier New"/>
                <w:color w:val="000000"/>
                <w:sz w:val="18"/>
                <w:szCs w:val="20"/>
              </w:rPr>
              <w:t>();</w:t>
            </w:r>
          </w:p>
          <w:p w:rsidR="00EF34A6" w:rsidRDefault="000043C3">
            <w:pPr>
              <w:autoSpaceDE w:val="0"/>
              <w:autoSpaceDN w:val="0"/>
              <w:adjustRightInd w:val="0"/>
              <w:rPr>
                <w:rFonts w:ascii="Courier New" w:hAnsi="Courier New" w:cs="Courier New"/>
                <w:sz w:val="18"/>
                <w:szCs w:val="20"/>
              </w:rPr>
            </w:pPr>
            <w:r>
              <w:rPr>
                <w:rFonts w:ascii="Courier New" w:hAnsi="Courier New" w:cs="Courier New"/>
                <w:color w:val="000000"/>
                <w:sz w:val="18"/>
                <w:szCs w:val="20"/>
              </w:rPr>
              <w:t xml:space="preserve">    </w:t>
            </w:r>
            <w:r w:rsidRPr="00214464">
              <w:rPr>
                <w:rFonts w:ascii="Courier New" w:hAnsi="Courier New" w:cs="Courier New"/>
                <w:color w:val="000000"/>
                <w:sz w:val="18"/>
                <w:szCs w:val="20"/>
              </w:rPr>
              <w:t>}</w:t>
            </w:r>
          </w:p>
          <w:p w:rsidR="00EF34A6" w:rsidRDefault="000043C3">
            <w:pPr>
              <w:keepNext/>
              <w:autoSpaceDE w:val="0"/>
              <w:autoSpaceDN w:val="0"/>
              <w:adjustRightInd w:val="0"/>
              <w:rPr>
                <w:rFonts w:ascii="Courier New" w:hAnsi="Courier New" w:cs="Courier New"/>
                <w:sz w:val="18"/>
                <w:szCs w:val="20"/>
              </w:rPr>
            </w:pPr>
            <w:r>
              <w:rPr>
                <w:rFonts w:ascii="Courier New" w:hAnsi="Courier New" w:cs="Courier New"/>
                <w:sz w:val="18"/>
                <w:szCs w:val="20"/>
              </w:rPr>
              <w:t>...</w:t>
            </w:r>
          </w:p>
        </w:tc>
      </w:tr>
    </w:tbl>
    <w:p w:rsidR="00EF34A6" w:rsidRDefault="00896054">
      <w:pPr>
        <w:pStyle w:val="Caption"/>
      </w:pPr>
      <w:r>
        <w:t xml:space="preserve">Figure </w:t>
      </w:r>
      <w:r w:rsidR="00D56316">
        <w:fldChar w:fldCharType="begin"/>
      </w:r>
      <w:r>
        <w:instrText xml:space="preserve"> SEQ Figure \* ARABIC </w:instrText>
      </w:r>
      <w:r w:rsidR="00D56316">
        <w:fldChar w:fldCharType="separate"/>
      </w:r>
      <w:r w:rsidR="00823497">
        <w:rPr>
          <w:noProof/>
        </w:rPr>
        <w:t>6</w:t>
      </w:r>
      <w:r w:rsidR="00D56316">
        <w:fldChar w:fldCharType="end"/>
      </w:r>
      <w:r>
        <w:t xml:space="preserve"> Implementing the VirtualISO14443Part4TargetCallback</w:t>
      </w:r>
    </w:p>
    <w:p w:rsidR="00EF34A6" w:rsidRDefault="00896054">
      <w:r>
        <w:t>Notice that this interface is agnostic as to whether Type A</w:t>
      </w:r>
      <w:r w:rsidR="00C613C7">
        <w:t>,</w:t>
      </w:r>
      <w:r>
        <w:t xml:space="preserve"> or Type B protocol was used over the radio interface.</w:t>
      </w:r>
    </w:p>
    <w:p w:rsidR="005E22E6" w:rsidRDefault="00896054">
      <w:r>
        <w:t xml:space="preserve">The first method of interest that we may want to implement is </w:t>
      </w:r>
      <w:proofErr w:type="gramStart"/>
      <w:r w:rsidR="00F7797E" w:rsidRPr="00F7797E">
        <w:rPr>
          <w:b/>
        </w:rPr>
        <w:t>onVirtualTargetEvent(</w:t>
      </w:r>
      <w:proofErr w:type="gramEnd"/>
      <w:r w:rsidR="00F7797E" w:rsidRPr="00F7797E">
        <w:rPr>
          <w:b/>
        </w:rPr>
        <w:t>)</w:t>
      </w:r>
      <w:r>
        <w:t xml:space="preserve">. This is called when events that reflect a change in state of the virtual card take place such as being activated by a reader. The details can be seen in </w:t>
      </w:r>
      <w:r w:rsidR="00D56316">
        <w:fldChar w:fldCharType="begin"/>
      </w:r>
      <w:r>
        <w:instrText xml:space="preserve"> REF _Ref310435136 \h </w:instrText>
      </w:r>
      <w:r w:rsidR="00D56316">
        <w:fldChar w:fldCharType="separate"/>
      </w:r>
      <w:r>
        <w:t xml:space="preserve">Figure </w:t>
      </w:r>
      <w:r>
        <w:rPr>
          <w:noProof/>
        </w:rPr>
        <w:t>7</w:t>
      </w:r>
      <w:r w:rsidR="00D56316">
        <w:fldChar w:fldCharType="end"/>
      </w:r>
      <w:r>
        <w:t>. In the full code of our example</w:t>
      </w:r>
      <w:ins w:id="61" w:author="user" w:date="2012-01-09T11:43:00Z">
        <w:r w:rsidR="00B15D58">
          <w:t>, we</w:t>
        </w:r>
      </w:ins>
      <w:r>
        <w:t xml:space="preserve"> </w:t>
      </w:r>
      <w:del w:id="62" w:author="user" w:date="2012-01-09T13:07:00Z">
        <w:r w:rsidDel="00EC4C76">
          <w:delText xml:space="preserve">will </w:delText>
        </w:r>
      </w:del>
      <w:r>
        <w:t>do nothing more than log the event as having occurred.</w:t>
      </w:r>
    </w:p>
    <w:tbl>
      <w:tblPr>
        <w:tblStyle w:val="TableGrid"/>
        <w:tblW w:w="0" w:type="auto"/>
        <w:tblLook w:val="04A0"/>
      </w:tblPr>
      <w:tblGrid>
        <w:gridCol w:w="9242"/>
      </w:tblGrid>
      <w:tr w:rsidR="00896054" w:rsidTr="00896054">
        <w:tc>
          <w:tcPr>
            <w:tcW w:w="9242" w:type="dxa"/>
          </w:tcPr>
          <w:p w:rsidR="00896054" w:rsidRDefault="00896054" w:rsidP="00896054">
            <w:pPr>
              <w:autoSpaceDE w:val="0"/>
              <w:autoSpaceDN w:val="0"/>
              <w:adjustRightInd w:val="0"/>
              <w:rPr>
                <w:rFonts w:ascii="Courier New" w:hAnsi="Courier New" w:cs="Courier New"/>
                <w:b/>
                <w:bCs/>
                <w:color w:val="7F0055"/>
                <w:sz w:val="18"/>
                <w:szCs w:val="20"/>
              </w:rPr>
            </w:pPr>
            <w:r>
              <w:rPr>
                <w:rFonts w:ascii="Courier New" w:hAnsi="Courier New" w:cs="Courier New"/>
                <w:b/>
                <w:bCs/>
                <w:color w:val="7F0055"/>
                <w:sz w:val="18"/>
                <w:szCs w:val="20"/>
              </w:rPr>
              <w:t>...</w:t>
            </w:r>
          </w:p>
          <w:p w:rsidR="00896054" w:rsidRPr="00214464" w:rsidRDefault="00896054" w:rsidP="00896054">
            <w:pPr>
              <w:autoSpaceDE w:val="0"/>
              <w:autoSpaceDN w:val="0"/>
              <w:adjustRightInd w:val="0"/>
              <w:rPr>
                <w:rFonts w:ascii="Courier New" w:hAnsi="Courier New" w:cs="Courier New"/>
                <w:sz w:val="18"/>
                <w:szCs w:val="20"/>
              </w:rPr>
            </w:pPr>
          </w:p>
          <w:p w:rsidR="00896054" w:rsidRPr="00214464" w:rsidRDefault="00896054" w:rsidP="00896054">
            <w:pPr>
              <w:autoSpaceDE w:val="0"/>
              <w:autoSpaceDN w:val="0"/>
              <w:adjustRightInd w:val="0"/>
              <w:rPr>
                <w:rFonts w:ascii="Courier New" w:hAnsi="Courier New" w:cs="Courier New"/>
                <w:sz w:val="18"/>
                <w:szCs w:val="20"/>
              </w:rPr>
            </w:pPr>
            <w:r>
              <w:rPr>
                <w:rFonts w:ascii="Courier New" w:hAnsi="Courier New" w:cs="Courier New"/>
                <w:b/>
                <w:bCs/>
                <w:color w:val="7F0055"/>
                <w:sz w:val="18"/>
                <w:szCs w:val="20"/>
              </w:rPr>
              <w:t xml:space="preserve">    </w:t>
            </w:r>
            <w:r w:rsidRPr="00214464">
              <w:rPr>
                <w:rFonts w:ascii="Courier New" w:hAnsi="Courier New" w:cs="Courier New"/>
                <w:b/>
                <w:bCs/>
                <w:color w:val="7F0055"/>
                <w:sz w:val="18"/>
                <w:szCs w:val="20"/>
              </w:rPr>
              <w:t>public</w:t>
            </w:r>
            <w:r w:rsidRPr="00214464">
              <w:rPr>
                <w:rFonts w:ascii="Courier New" w:hAnsi="Courier New" w:cs="Courier New"/>
                <w:color w:val="000000"/>
                <w:sz w:val="18"/>
                <w:szCs w:val="20"/>
              </w:rPr>
              <w:t xml:space="preserve"> </w:t>
            </w:r>
            <w:r w:rsidRPr="00214464">
              <w:rPr>
                <w:rFonts w:ascii="Courier New" w:hAnsi="Courier New" w:cs="Courier New"/>
                <w:b/>
                <w:bCs/>
                <w:color w:val="7F0055"/>
                <w:sz w:val="18"/>
                <w:szCs w:val="20"/>
              </w:rPr>
              <w:t>void</w:t>
            </w:r>
            <w:r w:rsidRPr="00214464">
              <w:rPr>
                <w:rFonts w:ascii="Courier New" w:hAnsi="Courier New" w:cs="Courier New"/>
                <w:color w:val="000000"/>
                <w:sz w:val="18"/>
                <w:szCs w:val="20"/>
              </w:rPr>
              <w:t xml:space="preserve"> </w:t>
            </w:r>
            <w:r w:rsidRPr="008F1D4C">
              <w:rPr>
                <w:rFonts w:ascii="Courier New" w:hAnsi="Courier New" w:cs="Courier New"/>
                <w:color w:val="000000"/>
                <w:sz w:val="18"/>
                <w:szCs w:val="20"/>
                <w:highlight w:val="yellow"/>
              </w:rPr>
              <w:t>onVirtualTargetEvent</w:t>
            </w:r>
            <w:r w:rsidRPr="00214464">
              <w:rPr>
                <w:rFonts w:ascii="Courier New" w:hAnsi="Courier New" w:cs="Courier New"/>
                <w:color w:val="000000"/>
                <w:sz w:val="18"/>
                <w:szCs w:val="20"/>
              </w:rPr>
              <w:t>(</w:t>
            </w:r>
            <w:r w:rsidRPr="00214464">
              <w:rPr>
                <w:rFonts w:ascii="Courier New" w:hAnsi="Courier New" w:cs="Courier New"/>
                <w:b/>
                <w:bCs/>
                <w:color w:val="7F0055"/>
                <w:sz w:val="18"/>
                <w:szCs w:val="20"/>
              </w:rPr>
              <w:t>int</w:t>
            </w:r>
            <w:r w:rsidRPr="00214464">
              <w:rPr>
                <w:rFonts w:ascii="Courier New" w:hAnsi="Courier New" w:cs="Courier New"/>
                <w:color w:val="000000"/>
                <w:sz w:val="18"/>
                <w:szCs w:val="20"/>
              </w:rPr>
              <w:t xml:space="preserve"> targetEvent) {</w:t>
            </w:r>
          </w:p>
          <w:p w:rsidR="00896054" w:rsidRPr="00214464" w:rsidRDefault="00896054" w:rsidP="00896054">
            <w:pPr>
              <w:autoSpaceDE w:val="0"/>
              <w:autoSpaceDN w:val="0"/>
              <w:adjustRightInd w:val="0"/>
              <w:rPr>
                <w:rFonts w:ascii="Courier New" w:hAnsi="Courier New" w:cs="Courier New"/>
                <w:sz w:val="18"/>
                <w:szCs w:val="20"/>
              </w:rPr>
            </w:pPr>
            <w:r>
              <w:rPr>
                <w:rFonts w:ascii="Courier New" w:hAnsi="Courier New" w:cs="Courier New"/>
                <w:color w:val="000000"/>
                <w:sz w:val="18"/>
                <w:szCs w:val="20"/>
              </w:rPr>
              <w:t xml:space="preserve">        </w:t>
            </w:r>
            <w:r w:rsidRPr="00214464">
              <w:rPr>
                <w:rFonts w:ascii="Courier New" w:hAnsi="Courier New" w:cs="Courier New"/>
                <w:color w:val="000000"/>
                <w:sz w:val="18"/>
                <w:szCs w:val="20"/>
              </w:rPr>
              <w:t>String displayableTargetEvent;</w:t>
            </w:r>
          </w:p>
          <w:p w:rsidR="00896054" w:rsidRPr="00214464" w:rsidRDefault="00896054" w:rsidP="00896054">
            <w:pPr>
              <w:autoSpaceDE w:val="0"/>
              <w:autoSpaceDN w:val="0"/>
              <w:adjustRightInd w:val="0"/>
              <w:rPr>
                <w:rFonts w:ascii="Courier New" w:hAnsi="Courier New" w:cs="Courier New"/>
                <w:sz w:val="18"/>
                <w:szCs w:val="20"/>
              </w:rPr>
            </w:pPr>
          </w:p>
          <w:p w:rsidR="00896054" w:rsidRPr="00214464" w:rsidRDefault="00896054" w:rsidP="00896054">
            <w:pPr>
              <w:autoSpaceDE w:val="0"/>
              <w:autoSpaceDN w:val="0"/>
              <w:adjustRightInd w:val="0"/>
              <w:rPr>
                <w:rFonts w:ascii="Courier New" w:hAnsi="Courier New" w:cs="Courier New"/>
                <w:sz w:val="18"/>
                <w:szCs w:val="20"/>
              </w:rPr>
            </w:pPr>
            <w:r>
              <w:rPr>
                <w:rFonts w:ascii="Courier New" w:hAnsi="Courier New" w:cs="Courier New"/>
                <w:b/>
                <w:bCs/>
                <w:color w:val="7F0055"/>
                <w:sz w:val="18"/>
                <w:szCs w:val="20"/>
              </w:rPr>
              <w:t xml:space="preserve">        </w:t>
            </w:r>
            <w:r w:rsidRPr="00214464">
              <w:rPr>
                <w:rFonts w:ascii="Courier New" w:hAnsi="Courier New" w:cs="Courier New"/>
                <w:b/>
                <w:bCs/>
                <w:color w:val="7F0055"/>
                <w:sz w:val="18"/>
                <w:szCs w:val="20"/>
              </w:rPr>
              <w:t>switch</w:t>
            </w:r>
            <w:r w:rsidRPr="00214464">
              <w:rPr>
                <w:rFonts w:ascii="Courier New" w:hAnsi="Courier New" w:cs="Courier New"/>
                <w:color w:val="000000"/>
                <w:sz w:val="18"/>
                <w:szCs w:val="20"/>
              </w:rPr>
              <w:t xml:space="preserve"> (targetEvent) {</w:t>
            </w:r>
          </w:p>
          <w:p w:rsidR="00896054" w:rsidRDefault="00896054" w:rsidP="00896054">
            <w:pPr>
              <w:autoSpaceDE w:val="0"/>
              <w:autoSpaceDN w:val="0"/>
              <w:adjustRightInd w:val="0"/>
              <w:rPr>
                <w:rFonts w:ascii="Courier New" w:hAnsi="Courier New" w:cs="Courier New"/>
                <w:color w:val="000000"/>
                <w:sz w:val="18"/>
                <w:szCs w:val="20"/>
              </w:rPr>
            </w:pPr>
            <w:r>
              <w:rPr>
                <w:rFonts w:ascii="Courier New" w:hAnsi="Courier New" w:cs="Courier New"/>
                <w:b/>
                <w:bCs/>
                <w:color w:val="7F0055"/>
                <w:sz w:val="18"/>
                <w:szCs w:val="20"/>
              </w:rPr>
              <w:t xml:space="preserve">            </w:t>
            </w:r>
            <w:r w:rsidRPr="00214464">
              <w:rPr>
                <w:rFonts w:ascii="Courier New" w:hAnsi="Courier New" w:cs="Courier New"/>
                <w:b/>
                <w:bCs/>
                <w:color w:val="7F0055"/>
                <w:sz w:val="18"/>
                <w:szCs w:val="20"/>
              </w:rPr>
              <w:t>case</w:t>
            </w:r>
            <w:r w:rsidRPr="00214464">
              <w:rPr>
                <w:rFonts w:ascii="Courier New" w:hAnsi="Courier New" w:cs="Courier New"/>
                <w:color w:val="000000"/>
                <w:sz w:val="18"/>
                <w:szCs w:val="20"/>
              </w:rPr>
              <w:t xml:space="preserve"> VirtualISO14443Part4TargetCallback.</w:t>
            </w:r>
            <w:r w:rsidRPr="00214464">
              <w:rPr>
                <w:rFonts w:ascii="Courier New" w:hAnsi="Courier New" w:cs="Courier New"/>
                <w:i/>
                <w:iCs/>
                <w:color w:val="0000C0"/>
                <w:sz w:val="18"/>
                <w:szCs w:val="20"/>
              </w:rPr>
              <w:t>DEACTIVATED</w:t>
            </w:r>
            <w:r w:rsidRPr="00214464">
              <w:rPr>
                <w:rFonts w:ascii="Courier New" w:hAnsi="Courier New" w:cs="Courier New"/>
                <w:color w:val="000000"/>
                <w:sz w:val="18"/>
                <w:szCs w:val="20"/>
              </w:rPr>
              <w:t>:</w:t>
            </w:r>
          </w:p>
          <w:p w:rsidR="00896054" w:rsidRPr="00214464" w:rsidRDefault="00896054" w:rsidP="00896054">
            <w:pPr>
              <w:autoSpaceDE w:val="0"/>
              <w:autoSpaceDN w:val="0"/>
              <w:adjustRightInd w:val="0"/>
              <w:rPr>
                <w:rFonts w:ascii="Courier New" w:hAnsi="Courier New" w:cs="Courier New"/>
                <w:sz w:val="18"/>
                <w:szCs w:val="20"/>
              </w:rPr>
            </w:pPr>
            <w:r>
              <w:rPr>
                <w:rFonts w:ascii="Courier New" w:hAnsi="Courier New" w:cs="Courier New"/>
                <w:color w:val="000000"/>
                <w:sz w:val="18"/>
                <w:szCs w:val="20"/>
              </w:rPr>
              <w:t xml:space="preserve">                // do something with this event </w:t>
            </w:r>
          </w:p>
          <w:p w:rsidR="00896054" w:rsidRPr="00214464" w:rsidRDefault="00896054" w:rsidP="00896054">
            <w:pPr>
              <w:autoSpaceDE w:val="0"/>
              <w:autoSpaceDN w:val="0"/>
              <w:adjustRightInd w:val="0"/>
              <w:rPr>
                <w:rFonts w:ascii="Courier New" w:hAnsi="Courier New" w:cs="Courier New"/>
                <w:sz w:val="18"/>
                <w:szCs w:val="20"/>
              </w:rPr>
            </w:pPr>
            <w:r>
              <w:rPr>
                <w:rFonts w:ascii="Courier New" w:hAnsi="Courier New" w:cs="Courier New"/>
                <w:b/>
                <w:bCs/>
                <w:color w:val="7F0055"/>
                <w:sz w:val="18"/>
                <w:szCs w:val="20"/>
              </w:rPr>
              <w:t xml:space="preserve">                </w:t>
            </w:r>
            <w:r w:rsidRPr="00214464">
              <w:rPr>
                <w:rFonts w:ascii="Courier New" w:hAnsi="Courier New" w:cs="Courier New"/>
                <w:b/>
                <w:bCs/>
                <w:color w:val="7F0055"/>
                <w:sz w:val="18"/>
                <w:szCs w:val="20"/>
              </w:rPr>
              <w:t>break</w:t>
            </w:r>
            <w:r w:rsidRPr="00214464">
              <w:rPr>
                <w:rFonts w:ascii="Courier New" w:hAnsi="Courier New" w:cs="Courier New"/>
                <w:color w:val="000000"/>
                <w:sz w:val="18"/>
                <w:szCs w:val="20"/>
              </w:rPr>
              <w:t>;</w:t>
            </w:r>
          </w:p>
          <w:p w:rsidR="00896054" w:rsidRDefault="00896054" w:rsidP="00896054">
            <w:pPr>
              <w:autoSpaceDE w:val="0"/>
              <w:autoSpaceDN w:val="0"/>
              <w:adjustRightInd w:val="0"/>
              <w:rPr>
                <w:rFonts w:ascii="Courier New" w:hAnsi="Courier New" w:cs="Courier New"/>
                <w:b/>
                <w:bCs/>
                <w:color w:val="7F0055"/>
                <w:sz w:val="18"/>
                <w:szCs w:val="20"/>
              </w:rPr>
            </w:pPr>
            <w:r>
              <w:rPr>
                <w:rFonts w:ascii="Courier New" w:hAnsi="Courier New" w:cs="Courier New"/>
                <w:b/>
                <w:bCs/>
                <w:color w:val="7F0055"/>
                <w:sz w:val="18"/>
                <w:szCs w:val="20"/>
              </w:rPr>
              <w:t xml:space="preserve">            </w:t>
            </w:r>
            <w:r w:rsidRPr="00214464">
              <w:rPr>
                <w:rFonts w:ascii="Courier New" w:hAnsi="Courier New" w:cs="Courier New"/>
                <w:b/>
                <w:bCs/>
                <w:color w:val="7F0055"/>
                <w:sz w:val="18"/>
                <w:szCs w:val="20"/>
              </w:rPr>
              <w:t>case</w:t>
            </w:r>
            <w:r w:rsidRPr="00214464">
              <w:rPr>
                <w:rFonts w:ascii="Courier New" w:hAnsi="Courier New" w:cs="Courier New"/>
                <w:color w:val="000000"/>
                <w:sz w:val="18"/>
                <w:szCs w:val="20"/>
              </w:rPr>
              <w:t xml:space="preserve"> VirtualISO14443Part4TargetCallback.</w:t>
            </w:r>
            <w:r w:rsidRPr="00214464">
              <w:rPr>
                <w:rFonts w:ascii="Courier New" w:hAnsi="Courier New" w:cs="Courier New"/>
                <w:i/>
                <w:iCs/>
                <w:color w:val="0000C0"/>
                <w:sz w:val="18"/>
                <w:szCs w:val="20"/>
              </w:rPr>
              <w:t>EMULATION_STOPPED</w:t>
            </w:r>
            <w:r w:rsidRPr="00214464">
              <w:rPr>
                <w:rFonts w:ascii="Courier New" w:hAnsi="Courier New" w:cs="Courier New"/>
                <w:color w:val="000000"/>
                <w:sz w:val="18"/>
                <w:szCs w:val="20"/>
              </w:rPr>
              <w:t>:</w:t>
            </w:r>
          </w:p>
          <w:p w:rsidR="00896054" w:rsidRPr="00214464" w:rsidRDefault="00896054" w:rsidP="00896054">
            <w:pPr>
              <w:autoSpaceDE w:val="0"/>
              <w:autoSpaceDN w:val="0"/>
              <w:adjustRightInd w:val="0"/>
              <w:rPr>
                <w:rFonts w:ascii="Courier New" w:hAnsi="Courier New" w:cs="Courier New"/>
                <w:sz w:val="18"/>
                <w:szCs w:val="20"/>
              </w:rPr>
            </w:pPr>
            <w:r>
              <w:rPr>
                <w:rFonts w:ascii="Courier New" w:hAnsi="Courier New" w:cs="Courier New"/>
                <w:color w:val="000000"/>
                <w:sz w:val="18"/>
                <w:szCs w:val="20"/>
              </w:rPr>
              <w:t xml:space="preserve">                // do something with this event </w:t>
            </w:r>
          </w:p>
          <w:p w:rsidR="00896054" w:rsidRPr="00983512" w:rsidRDefault="00896054" w:rsidP="00896054">
            <w:pPr>
              <w:autoSpaceDE w:val="0"/>
              <w:autoSpaceDN w:val="0"/>
              <w:adjustRightInd w:val="0"/>
              <w:rPr>
                <w:rFonts w:ascii="Courier New" w:hAnsi="Courier New" w:cs="Courier New"/>
                <w:sz w:val="18"/>
                <w:szCs w:val="20"/>
              </w:rPr>
            </w:pPr>
            <w:r>
              <w:rPr>
                <w:rFonts w:ascii="Courier New" w:hAnsi="Courier New" w:cs="Courier New"/>
                <w:b/>
                <w:bCs/>
                <w:color w:val="7F0055"/>
                <w:sz w:val="18"/>
                <w:szCs w:val="20"/>
              </w:rPr>
              <w:t xml:space="preserve">                </w:t>
            </w:r>
            <w:r w:rsidRPr="00214464">
              <w:rPr>
                <w:rFonts w:ascii="Courier New" w:hAnsi="Courier New" w:cs="Courier New"/>
                <w:b/>
                <w:bCs/>
                <w:color w:val="7F0055"/>
                <w:sz w:val="18"/>
                <w:szCs w:val="20"/>
              </w:rPr>
              <w:t>break</w:t>
            </w:r>
            <w:r w:rsidRPr="00214464">
              <w:rPr>
                <w:rFonts w:ascii="Courier New" w:hAnsi="Courier New" w:cs="Courier New"/>
                <w:color w:val="000000"/>
                <w:sz w:val="18"/>
                <w:szCs w:val="20"/>
              </w:rPr>
              <w:t>;</w:t>
            </w:r>
          </w:p>
          <w:p w:rsidR="00896054" w:rsidRPr="00214464" w:rsidRDefault="00896054" w:rsidP="00896054">
            <w:pPr>
              <w:autoSpaceDE w:val="0"/>
              <w:autoSpaceDN w:val="0"/>
              <w:adjustRightInd w:val="0"/>
              <w:rPr>
                <w:rFonts w:ascii="Courier New" w:hAnsi="Courier New" w:cs="Courier New"/>
                <w:sz w:val="18"/>
                <w:szCs w:val="20"/>
              </w:rPr>
            </w:pPr>
            <w:r>
              <w:rPr>
                <w:rFonts w:ascii="Courier New" w:hAnsi="Courier New" w:cs="Courier New"/>
                <w:b/>
                <w:bCs/>
                <w:color w:val="7F0055"/>
                <w:sz w:val="18"/>
                <w:szCs w:val="20"/>
              </w:rPr>
              <w:t xml:space="preserve">            </w:t>
            </w:r>
            <w:r w:rsidRPr="00214464">
              <w:rPr>
                <w:rFonts w:ascii="Courier New" w:hAnsi="Courier New" w:cs="Courier New"/>
                <w:b/>
                <w:bCs/>
                <w:color w:val="7F0055"/>
                <w:sz w:val="18"/>
                <w:szCs w:val="20"/>
              </w:rPr>
              <w:t>case</w:t>
            </w:r>
            <w:r w:rsidRPr="00214464">
              <w:rPr>
                <w:rFonts w:ascii="Courier New" w:hAnsi="Courier New" w:cs="Courier New"/>
                <w:color w:val="000000"/>
                <w:sz w:val="18"/>
                <w:szCs w:val="20"/>
              </w:rPr>
              <w:t xml:space="preserve"> VirtualISO14443Part4TargetCallback.</w:t>
            </w:r>
            <w:r w:rsidRPr="00214464">
              <w:rPr>
                <w:rFonts w:ascii="Courier New" w:hAnsi="Courier New" w:cs="Courier New"/>
                <w:i/>
                <w:iCs/>
                <w:color w:val="0000C0"/>
                <w:sz w:val="18"/>
                <w:szCs w:val="20"/>
              </w:rPr>
              <w:t>SELECTED</w:t>
            </w:r>
            <w:r w:rsidRPr="00214464">
              <w:rPr>
                <w:rFonts w:ascii="Courier New" w:hAnsi="Courier New" w:cs="Courier New"/>
                <w:color w:val="000000"/>
                <w:sz w:val="18"/>
                <w:szCs w:val="20"/>
              </w:rPr>
              <w:t>:</w:t>
            </w:r>
          </w:p>
          <w:p w:rsidR="00896054" w:rsidRPr="00214464" w:rsidRDefault="00896054" w:rsidP="00896054">
            <w:pPr>
              <w:autoSpaceDE w:val="0"/>
              <w:autoSpaceDN w:val="0"/>
              <w:adjustRightInd w:val="0"/>
              <w:rPr>
                <w:rFonts w:ascii="Courier New" w:hAnsi="Courier New" w:cs="Courier New"/>
                <w:sz w:val="18"/>
                <w:szCs w:val="20"/>
              </w:rPr>
            </w:pPr>
            <w:r>
              <w:rPr>
                <w:rFonts w:ascii="Courier New" w:hAnsi="Courier New" w:cs="Courier New"/>
                <w:color w:val="000000"/>
                <w:sz w:val="18"/>
                <w:szCs w:val="20"/>
              </w:rPr>
              <w:t xml:space="preserve">                // do something with this event </w:t>
            </w:r>
          </w:p>
          <w:p w:rsidR="00896054" w:rsidRPr="00214464" w:rsidRDefault="00896054" w:rsidP="00896054">
            <w:pPr>
              <w:autoSpaceDE w:val="0"/>
              <w:autoSpaceDN w:val="0"/>
              <w:adjustRightInd w:val="0"/>
              <w:rPr>
                <w:rFonts w:ascii="Courier New" w:hAnsi="Courier New" w:cs="Courier New"/>
                <w:sz w:val="18"/>
                <w:szCs w:val="20"/>
              </w:rPr>
            </w:pPr>
            <w:r>
              <w:rPr>
                <w:rFonts w:ascii="Courier New" w:hAnsi="Courier New" w:cs="Courier New"/>
                <w:b/>
                <w:bCs/>
                <w:color w:val="7F0055"/>
                <w:sz w:val="18"/>
                <w:szCs w:val="20"/>
              </w:rPr>
              <w:t xml:space="preserve">                </w:t>
            </w:r>
            <w:r w:rsidRPr="00214464">
              <w:rPr>
                <w:rFonts w:ascii="Courier New" w:hAnsi="Courier New" w:cs="Courier New"/>
                <w:b/>
                <w:bCs/>
                <w:color w:val="7F0055"/>
                <w:sz w:val="18"/>
                <w:szCs w:val="20"/>
              </w:rPr>
              <w:t>break</w:t>
            </w:r>
            <w:r w:rsidRPr="00214464">
              <w:rPr>
                <w:rFonts w:ascii="Courier New" w:hAnsi="Courier New" w:cs="Courier New"/>
                <w:color w:val="000000"/>
                <w:sz w:val="18"/>
                <w:szCs w:val="20"/>
              </w:rPr>
              <w:t>;</w:t>
            </w:r>
          </w:p>
          <w:p w:rsidR="00896054" w:rsidRPr="00214464" w:rsidRDefault="00896054" w:rsidP="00896054">
            <w:pPr>
              <w:autoSpaceDE w:val="0"/>
              <w:autoSpaceDN w:val="0"/>
              <w:adjustRightInd w:val="0"/>
              <w:rPr>
                <w:rFonts w:ascii="Courier New" w:hAnsi="Courier New" w:cs="Courier New"/>
                <w:sz w:val="18"/>
                <w:szCs w:val="20"/>
              </w:rPr>
            </w:pPr>
            <w:r>
              <w:rPr>
                <w:rFonts w:ascii="Courier New" w:hAnsi="Courier New" w:cs="Courier New"/>
                <w:b/>
                <w:bCs/>
                <w:color w:val="7F0055"/>
                <w:sz w:val="18"/>
                <w:szCs w:val="20"/>
              </w:rPr>
              <w:t xml:space="preserve">            </w:t>
            </w:r>
            <w:r w:rsidRPr="00214464">
              <w:rPr>
                <w:rFonts w:ascii="Courier New" w:hAnsi="Courier New" w:cs="Courier New"/>
                <w:b/>
                <w:bCs/>
                <w:color w:val="7F0055"/>
                <w:sz w:val="18"/>
                <w:szCs w:val="20"/>
              </w:rPr>
              <w:t>default</w:t>
            </w:r>
            <w:r w:rsidRPr="00214464">
              <w:rPr>
                <w:rFonts w:ascii="Courier New" w:hAnsi="Courier New" w:cs="Courier New"/>
                <w:color w:val="000000"/>
                <w:sz w:val="18"/>
                <w:szCs w:val="20"/>
              </w:rPr>
              <w:t xml:space="preserve">: </w:t>
            </w:r>
          </w:p>
          <w:p w:rsidR="00896054" w:rsidRPr="00214464" w:rsidRDefault="00896054" w:rsidP="00896054">
            <w:pPr>
              <w:autoSpaceDE w:val="0"/>
              <w:autoSpaceDN w:val="0"/>
              <w:adjustRightInd w:val="0"/>
              <w:rPr>
                <w:rFonts w:ascii="Courier New" w:hAnsi="Courier New" w:cs="Courier New"/>
                <w:sz w:val="18"/>
                <w:szCs w:val="20"/>
              </w:rPr>
            </w:pPr>
            <w:r>
              <w:rPr>
                <w:rFonts w:ascii="Courier New" w:hAnsi="Courier New" w:cs="Courier New"/>
                <w:color w:val="000000"/>
                <w:sz w:val="18"/>
                <w:szCs w:val="20"/>
              </w:rPr>
              <w:t xml:space="preserve">                // do something else</w:t>
            </w:r>
          </w:p>
          <w:p w:rsidR="00896054" w:rsidRPr="00214464" w:rsidRDefault="00896054" w:rsidP="00896054">
            <w:pPr>
              <w:autoSpaceDE w:val="0"/>
              <w:autoSpaceDN w:val="0"/>
              <w:adjustRightInd w:val="0"/>
              <w:rPr>
                <w:rFonts w:ascii="Courier New" w:hAnsi="Courier New" w:cs="Courier New"/>
                <w:sz w:val="18"/>
                <w:szCs w:val="20"/>
              </w:rPr>
            </w:pPr>
            <w:r>
              <w:rPr>
                <w:rFonts w:ascii="Courier New" w:hAnsi="Courier New" w:cs="Courier New"/>
                <w:b/>
                <w:bCs/>
                <w:color w:val="7F0055"/>
                <w:sz w:val="18"/>
                <w:szCs w:val="20"/>
              </w:rPr>
              <w:t xml:space="preserve">                </w:t>
            </w:r>
            <w:r w:rsidRPr="00214464">
              <w:rPr>
                <w:rFonts w:ascii="Courier New" w:hAnsi="Courier New" w:cs="Courier New"/>
                <w:b/>
                <w:bCs/>
                <w:color w:val="7F0055"/>
                <w:sz w:val="18"/>
                <w:szCs w:val="20"/>
              </w:rPr>
              <w:t>break</w:t>
            </w:r>
            <w:r w:rsidRPr="00214464">
              <w:rPr>
                <w:rFonts w:ascii="Courier New" w:hAnsi="Courier New" w:cs="Courier New"/>
                <w:color w:val="000000"/>
                <w:sz w:val="18"/>
                <w:szCs w:val="20"/>
              </w:rPr>
              <w:t>;</w:t>
            </w:r>
          </w:p>
          <w:p w:rsidR="00896054" w:rsidRPr="00214464" w:rsidRDefault="00896054" w:rsidP="00896054">
            <w:pPr>
              <w:autoSpaceDE w:val="0"/>
              <w:autoSpaceDN w:val="0"/>
              <w:adjustRightInd w:val="0"/>
              <w:rPr>
                <w:rFonts w:ascii="Courier New" w:hAnsi="Courier New" w:cs="Courier New"/>
                <w:sz w:val="18"/>
                <w:szCs w:val="20"/>
              </w:rPr>
            </w:pPr>
            <w:r>
              <w:rPr>
                <w:rFonts w:ascii="Courier New" w:hAnsi="Courier New" w:cs="Courier New"/>
                <w:color w:val="000000"/>
                <w:sz w:val="18"/>
                <w:szCs w:val="20"/>
              </w:rPr>
              <w:t xml:space="preserve">        }</w:t>
            </w:r>
          </w:p>
          <w:p w:rsidR="00EF34A6" w:rsidRDefault="00896054">
            <w:pPr>
              <w:autoSpaceDE w:val="0"/>
              <w:autoSpaceDN w:val="0"/>
              <w:adjustRightInd w:val="0"/>
              <w:rPr>
                <w:rFonts w:ascii="Courier New" w:hAnsi="Courier New" w:cs="Courier New"/>
                <w:sz w:val="18"/>
                <w:szCs w:val="20"/>
              </w:rPr>
            </w:pPr>
            <w:r>
              <w:rPr>
                <w:rFonts w:ascii="Courier New" w:hAnsi="Courier New" w:cs="Courier New"/>
                <w:color w:val="000000"/>
                <w:sz w:val="18"/>
                <w:szCs w:val="20"/>
              </w:rPr>
              <w:t xml:space="preserve">    </w:t>
            </w:r>
            <w:r w:rsidRPr="00214464">
              <w:rPr>
                <w:rFonts w:ascii="Courier New" w:hAnsi="Courier New" w:cs="Courier New"/>
                <w:color w:val="000000"/>
                <w:sz w:val="18"/>
                <w:szCs w:val="20"/>
              </w:rPr>
              <w:t>}</w:t>
            </w:r>
            <w:r w:rsidR="00501766">
              <w:rPr>
                <w:rFonts w:ascii="Courier New" w:hAnsi="Courier New" w:cs="Courier New"/>
                <w:sz w:val="18"/>
                <w:szCs w:val="20"/>
              </w:rPr>
              <w:br/>
              <w:t>...</w:t>
            </w:r>
            <w:r w:rsidR="00501766">
              <w:rPr>
                <w:rFonts w:ascii="Courier New" w:hAnsi="Courier New" w:cs="Courier New"/>
                <w:sz w:val="18"/>
                <w:szCs w:val="20"/>
              </w:rPr>
              <w:br/>
            </w:r>
          </w:p>
        </w:tc>
      </w:tr>
    </w:tbl>
    <w:p w:rsidR="00EF34A6" w:rsidRDefault="00896054">
      <w:pPr>
        <w:pStyle w:val="Caption"/>
      </w:pPr>
      <w:bookmarkStart w:id="63" w:name="_Ref310435136"/>
      <w:r>
        <w:t xml:space="preserve">Figure </w:t>
      </w:r>
      <w:r w:rsidR="00D56316">
        <w:fldChar w:fldCharType="begin"/>
      </w:r>
      <w:r>
        <w:instrText xml:space="preserve"> SEQ Figure \* ARABIC </w:instrText>
      </w:r>
      <w:r w:rsidR="00D56316">
        <w:fldChar w:fldCharType="separate"/>
      </w:r>
      <w:r w:rsidR="00823497">
        <w:rPr>
          <w:noProof/>
        </w:rPr>
        <w:t>7</w:t>
      </w:r>
      <w:r w:rsidR="00D56316">
        <w:fldChar w:fldCharType="end"/>
      </w:r>
      <w:bookmarkEnd w:id="63"/>
      <w:r>
        <w:t xml:space="preserve"> The </w:t>
      </w:r>
      <w:r w:rsidR="00A118BB">
        <w:t>method “</w:t>
      </w:r>
      <w:proofErr w:type="gramStart"/>
      <w:r>
        <w:t>onVirtualTargetEvent</w:t>
      </w:r>
      <w:r w:rsidR="00A118BB">
        <w:t>(</w:t>
      </w:r>
      <w:proofErr w:type="gramEnd"/>
      <w:r w:rsidR="00A118BB">
        <w:t>)”</w:t>
      </w:r>
    </w:p>
    <w:p w:rsidR="00055A64" w:rsidRDefault="007F1824">
      <w:r>
        <w:t xml:space="preserve">Detecting changes in state of the </w:t>
      </w:r>
      <w:r w:rsidR="00867F03">
        <w:t xml:space="preserve">virtual card </w:t>
      </w:r>
      <w:r>
        <w:t>are fine</w:t>
      </w:r>
      <w:r w:rsidR="00867F03">
        <w:t>,</w:t>
      </w:r>
      <w:r>
        <w:t xml:space="preserve"> but the interesting part is the handling of commands that have been sent to the virtual card from a card reader/writer when the BlackBerry device enters into its radio field.</w:t>
      </w:r>
      <w:r w:rsidR="00867F03">
        <w:t xml:space="preserve"> Commands are presented via the </w:t>
      </w:r>
      <w:proofErr w:type="gramStart"/>
      <w:r w:rsidR="00867F03">
        <w:rPr>
          <w:b/>
        </w:rPr>
        <w:t>processCommand(</w:t>
      </w:r>
      <w:proofErr w:type="gramEnd"/>
      <w:r w:rsidR="00867F03">
        <w:rPr>
          <w:b/>
        </w:rPr>
        <w:t>)</w:t>
      </w:r>
      <w:r w:rsidR="00867F03">
        <w:t xml:space="preserve"> method and a very simple implementation is shown in the code fragment in </w:t>
      </w:r>
      <w:r w:rsidR="00D56316">
        <w:fldChar w:fldCharType="begin"/>
      </w:r>
      <w:r w:rsidR="00867F03">
        <w:instrText xml:space="preserve"> REF _Ref310435588 \h </w:instrText>
      </w:r>
      <w:r w:rsidR="00D56316">
        <w:fldChar w:fldCharType="separate"/>
      </w:r>
      <w:r w:rsidR="00867F03">
        <w:t xml:space="preserve">Figure </w:t>
      </w:r>
      <w:r w:rsidR="00867F03">
        <w:rPr>
          <w:noProof/>
        </w:rPr>
        <w:t>8</w:t>
      </w:r>
      <w:r w:rsidR="00D56316">
        <w:fldChar w:fldCharType="end"/>
      </w:r>
      <w:r w:rsidR="00867F03">
        <w:t>. The source code of the example that accompanies this article is essentially the same but is instrumented with code to display events on the BlackBerry device’s screen.</w:t>
      </w:r>
    </w:p>
    <w:p w:rsidR="00055A64" w:rsidRDefault="00055A64">
      <w:r>
        <w:br w:type="page"/>
      </w:r>
    </w:p>
    <w:tbl>
      <w:tblPr>
        <w:tblStyle w:val="TableGrid"/>
        <w:tblW w:w="0" w:type="auto"/>
        <w:tblLook w:val="04A0"/>
      </w:tblPr>
      <w:tblGrid>
        <w:gridCol w:w="9242"/>
      </w:tblGrid>
      <w:tr w:rsidR="00214464" w:rsidTr="00214464">
        <w:tc>
          <w:tcPr>
            <w:tcW w:w="9242" w:type="dxa"/>
          </w:tcPr>
          <w:p w:rsidR="00983512" w:rsidRDefault="00896054" w:rsidP="00214464">
            <w:pPr>
              <w:autoSpaceDE w:val="0"/>
              <w:autoSpaceDN w:val="0"/>
              <w:adjustRightInd w:val="0"/>
              <w:rPr>
                <w:rFonts w:ascii="Courier New" w:hAnsi="Courier New" w:cs="Courier New"/>
                <w:color w:val="000000"/>
                <w:sz w:val="18"/>
                <w:szCs w:val="20"/>
              </w:rPr>
            </w:pPr>
            <w:r>
              <w:rPr>
                <w:rFonts w:ascii="Courier New" w:hAnsi="Courier New" w:cs="Courier New"/>
                <w:color w:val="000000"/>
                <w:sz w:val="18"/>
                <w:szCs w:val="20"/>
              </w:rPr>
              <w:lastRenderedPageBreak/>
              <w:t>...</w:t>
            </w:r>
          </w:p>
          <w:p w:rsidR="00214464" w:rsidRPr="00214464" w:rsidRDefault="00896054" w:rsidP="00214464">
            <w:pPr>
              <w:autoSpaceDE w:val="0"/>
              <w:autoSpaceDN w:val="0"/>
              <w:adjustRightInd w:val="0"/>
              <w:spacing w:after="200" w:line="276" w:lineRule="auto"/>
              <w:rPr>
                <w:rFonts w:ascii="Courier New" w:hAnsi="Courier New" w:cs="Courier New"/>
                <w:sz w:val="18"/>
                <w:szCs w:val="20"/>
              </w:rPr>
            </w:pPr>
            <w:r>
              <w:rPr>
                <w:rFonts w:ascii="Courier New" w:hAnsi="Courier New" w:cs="Courier New"/>
                <w:b/>
                <w:bCs/>
                <w:color w:val="7F0055"/>
                <w:sz w:val="18"/>
                <w:szCs w:val="20"/>
              </w:rPr>
              <w:br/>
            </w:r>
            <w:r w:rsidR="009778AD">
              <w:rPr>
                <w:rFonts w:ascii="Courier New" w:hAnsi="Courier New" w:cs="Courier New"/>
                <w:b/>
                <w:bCs/>
                <w:color w:val="7F0055"/>
                <w:sz w:val="18"/>
                <w:szCs w:val="20"/>
              </w:rPr>
              <w:t xml:space="preserve">    </w:t>
            </w:r>
            <w:r w:rsidR="00F7797E" w:rsidRPr="00F7797E">
              <w:rPr>
                <w:rFonts w:ascii="Courier New" w:hAnsi="Courier New" w:cs="Courier New"/>
                <w:b/>
                <w:bCs/>
                <w:color w:val="7F0055"/>
                <w:sz w:val="18"/>
                <w:szCs w:val="20"/>
              </w:rPr>
              <w:t>public</w:t>
            </w:r>
            <w:r w:rsidR="00F7797E" w:rsidRPr="00F7797E">
              <w:rPr>
                <w:rFonts w:ascii="Courier New" w:hAnsi="Courier New" w:cs="Courier New"/>
                <w:color w:val="000000"/>
                <w:sz w:val="18"/>
                <w:szCs w:val="20"/>
              </w:rPr>
              <w:t xml:space="preserve"> </w:t>
            </w:r>
            <w:r w:rsidR="00F7797E" w:rsidRPr="00F7797E">
              <w:rPr>
                <w:rFonts w:ascii="Courier New" w:hAnsi="Courier New" w:cs="Courier New"/>
                <w:b/>
                <w:bCs/>
                <w:color w:val="7F0055"/>
                <w:sz w:val="18"/>
                <w:szCs w:val="20"/>
              </w:rPr>
              <w:t>byte</w:t>
            </w:r>
            <w:r w:rsidR="00F7797E" w:rsidRPr="00F7797E">
              <w:rPr>
                <w:rFonts w:ascii="Courier New" w:hAnsi="Courier New" w:cs="Courier New"/>
                <w:color w:val="000000"/>
                <w:sz w:val="18"/>
                <w:szCs w:val="20"/>
              </w:rPr>
              <w:t xml:space="preserve">[] </w:t>
            </w:r>
            <w:r w:rsidR="00F7797E" w:rsidRPr="00F7797E">
              <w:rPr>
                <w:rFonts w:ascii="Courier New" w:hAnsi="Courier New" w:cs="Courier New"/>
                <w:color w:val="000000"/>
                <w:sz w:val="18"/>
                <w:szCs w:val="20"/>
                <w:highlight w:val="yellow"/>
              </w:rPr>
              <w:t>processCommand</w:t>
            </w:r>
            <w:r w:rsidR="00F7797E" w:rsidRPr="00F7797E">
              <w:rPr>
                <w:rFonts w:ascii="Courier New" w:hAnsi="Courier New" w:cs="Courier New"/>
                <w:color w:val="000000"/>
                <w:sz w:val="18"/>
                <w:szCs w:val="20"/>
              </w:rPr>
              <w:t>(</w:t>
            </w:r>
            <w:r w:rsidR="00F7797E" w:rsidRPr="00F7797E">
              <w:rPr>
                <w:rFonts w:ascii="Courier New" w:hAnsi="Courier New" w:cs="Courier New"/>
                <w:b/>
                <w:bCs/>
                <w:color w:val="7F0055"/>
                <w:sz w:val="18"/>
                <w:szCs w:val="20"/>
              </w:rPr>
              <w:t>byte</w:t>
            </w:r>
            <w:r w:rsidR="00F7797E" w:rsidRPr="00F7797E">
              <w:rPr>
                <w:rFonts w:ascii="Courier New" w:hAnsi="Courier New" w:cs="Courier New"/>
                <w:color w:val="000000"/>
                <w:sz w:val="18"/>
                <w:szCs w:val="20"/>
              </w:rPr>
              <w:t>[] command) {</w:t>
            </w:r>
          </w:p>
          <w:p w:rsidR="0020699C" w:rsidRPr="0059487F" w:rsidRDefault="009778AD" w:rsidP="0059487F">
            <w:pPr>
              <w:autoSpaceDE w:val="0"/>
              <w:autoSpaceDN w:val="0"/>
              <w:adjustRightInd w:val="0"/>
              <w:rPr>
                <w:rFonts w:ascii="Courier New" w:hAnsi="Courier New" w:cs="Courier New"/>
                <w:color w:val="000000"/>
                <w:sz w:val="18"/>
                <w:szCs w:val="20"/>
              </w:rPr>
            </w:pPr>
            <w:r>
              <w:rPr>
                <w:rFonts w:ascii="Courier New" w:hAnsi="Courier New" w:cs="Courier New"/>
                <w:color w:val="000000"/>
                <w:sz w:val="18"/>
                <w:szCs w:val="20"/>
              </w:rPr>
              <w:t xml:space="preserve">    </w:t>
            </w:r>
            <w:r w:rsidR="0020699C">
              <w:rPr>
                <w:rFonts w:ascii="Courier New" w:hAnsi="Courier New" w:cs="Courier New"/>
                <w:color w:val="000000"/>
                <w:sz w:val="18"/>
                <w:szCs w:val="20"/>
              </w:rPr>
              <w:t xml:space="preserve">    </w:t>
            </w:r>
            <w:r w:rsidR="00F7797E" w:rsidRPr="00F7797E">
              <w:rPr>
                <w:rFonts w:ascii="Courier New" w:hAnsi="Courier New" w:cs="Courier New"/>
                <w:color w:val="000000"/>
                <w:sz w:val="18"/>
                <w:szCs w:val="20"/>
              </w:rPr>
              <w:t xml:space="preserve">String responseText = </w:t>
            </w:r>
            <w:r w:rsidR="00F7797E" w:rsidRPr="00F7797E">
              <w:rPr>
                <w:rFonts w:ascii="Courier New" w:hAnsi="Courier New" w:cs="Courier New"/>
                <w:color w:val="0000C0"/>
                <w:sz w:val="18"/>
                <w:szCs w:val="20"/>
              </w:rPr>
              <w:t>_screen</w:t>
            </w:r>
            <w:r w:rsidR="00F7797E" w:rsidRPr="00F7797E">
              <w:rPr>
                <w:rFonts w:ascii="Courier New" w:hAnsi="Courier New" w:cs="Courier New"/>
                <w:color w:val="000000"/>
                <w:sz w:val="18"/>
                <w:szCs w:val="20"/>
              </w:rPr>
              <w:t>.getTextToSend();</w:t>
            </w:r>
          </w:p>
          <w:p w:rsidR="00214464" w:rsidRPr="00214464" w:rsidRDefault="009778AD" w:rsidP="00214464">
            <w:pPr>
              <w:autoSpaceDE w:val="0"/>
              <w:autoSpaceDN w:val="0"/>
              <w:adjustRightInd w:val="0"/>
              <w:spacing w:after="200" w:line="276" w:lineRule="auto"/>
              <w:rPr>
                <w:rFonts w:ascii="Courier New" w:hAnsi="Courier New" w:cs="Courier New"/>
                <w:sz w:val="18"/>
                <w:szCs w:val="20"/>
              </w:rPr>
            </w:pPr>
            <w:r>
              <w:rPr>
                <w:rFonts w:ascii="Courier New" w:hAnsi="Courier New" w:cs="Courier New"/>
                <w:b/>
                <w:bCs/>
                <w:color w:val="7F0055"/>
                <w:sz w:val="18"/>
                <w:szCs w:val="20"/>
              </w:rPr>
              <w:t xml:space="preserve">        </w:t>
            </w:r>
            <w:r w:rsidR="00F7797E" w:rsidRPr="00F7797E">
              <w:rPr>
                <w:rFonts w:ascii="Courier New" w:hAnsi="Courier New" w:cs="Courier New"/>
                <w:b/>
                <w:bCs/>
                <w:color w:val="7F0055"/>
                <w:sz w:val="18"/>
                <w:szCs w:val="20"/>
              </w:rPr>
              <w:t>byte</w:t>
            </w:r>
            <w:r w:rsidR="00F7797E" w:rsidRPr="00F7797E">
              <w:rPr>
                <w:rFonts w:ascii="Courier New" w:hAnsi="Courier New" w:cs="Courier New"/>
                <w:color w:val="000000"/>
                <w:sz w:val="18"/>
                <w:szCs w:val="20"/>
              </w:rPr>
              <w:t xml:space="preserve"> [] responseTextBytes = responseText.getBytes(</w:t>
            </w:r>
            <w:ins w:id="64" w:author="user" w:date="2012-01-09T13:10:00Z">
              <w:r w:rsidR="00EC4C76">
                <w:rPr>
                  <w:rFonts w:ascii="Courier New" w:hAnsi="Courier New" w:cs="Courier New"/>
                  <w:color w:val="000000"/>
                  <w:sz w:val="18"/>
                  <w:szCs w:val="20"/>
                </w:rPr>
                <w:t>“US-ASCII”</w:t>
              </w:r>
            </w:ins>
            <w:r w:rsidR="00F7797E" w:rsidRPr="00F7797E">
              <w:rPr>
                <w:rFonts w:ascii="Courier New" w:hAnsi="Courier New" w:cs="Courier New"/>
                <w:color w:val="000000"/>
                <w:sz w:val="18"/>
                <w:szCs w:val="20"/>
              </w:rPr>
              <w:t>);</w:t>
            </w:r>
            <w:r w:rsidR="0059487F">
              <w:rPr>
                <w:rFonts w:ascii="Courier New" w:hAnsi="Courier New" w:cs="Courier New"/>
                <w:sz w:val="18"/>
                <w:szCs w:val="20"/>
              </w:rPr>
              <w:br/>
            </w:r>
            <w:r>
              <w:rPr>
                <w:rFonts w:ascii="Courier New" w:hAnsi="Courier New" w:cs="Courier New"/>
                <w:color w:val="000000"/>
                <w:sz w:val="18"/>
                <w:szCs w:val="20"/>
              </w:rPr>
              <w:t xml:space="preserve">        </w:t>
            </w:r>
            <w:r w:rsidR="00F7797E" w:rsidRPr="00F7797E">
              <w:rPr>
                <w:rFonts w:ascii="Courier New" w:hAnsi="Courier New" w:cs="Courier New"/>
                <w:b/>
                <w:bCs/>
                <w:color w:val="7F0055"/>
                <w:sz w:val="18"/>
                <w:szCs w:val="20"/>
              </w:rPr>
              <w:t>byte</w:t>
            </w:r>
            <w:r w:rsidR="00F7797E" w:rsidRPr="00F7797E">
              <w:rPr>
                <w:rFonts w:ascii="Courier New" w:hAnsi="Courier New" w:cs="Courier New"/>
                <w:color w:val="000000"/>
                <w:sz w:val="18"/>
                <w:szCs w:val="20"/>
              </w:rPr>
              <w:t xml:space="preserve"> [] responseBytes = </w:t>
            </w:r>
            <w:r w:rsidR="00F7797E" w:rsidRPr="00F7797E">
              <w:rPr>
                <w:rFonts w:ascii="Courier New" w:hAnsi="Courier New" w:cs="Courier New"/>
                <w:b/>
                <w:bCs/>
                <w:color w:val="7F0055"/>
                <w:sz w:val="18"/>
                <w:szCs w:val="20"/>
              </w:rPr>
              <w:t>new</w:t>
            </w:r>
            <w:r w:rsidR="00F7797E" w:rsidRPr="00F7797E">
              <w:rPr>
                <w:rFonts w:ascii="Courier New" w:hAnsi="Courier New" w:cs="Courier New"/>
                <w:color w:val="000000"/>
                <w:sz w:val="18"/>
                <w:szCs w:val="20"/>
              </w:rPr>
              <w:t xml:space="preserve"> </w:t>
            </w:r>
            <w:r w:rsidR="00F7797E" w:rsidRPr="00F7797E">
              <w:rPr>
                <w:rFonts w:ascii="Courier New" w:hAnsi="Courier New" w:cs="Courier New"/>
                <w:b/>
                <w:bCs/>
                <w:color w:val="7F0055"/>
                <w:sz w:val="18"/>
                <w:szCs w:val="20"/>
              </w:rPr>
              <w:t>byte</w:t>
            </w:r>
            <w:r w:rsidR="00F7797E" w:rsidRPr="00F7797E">
              <w:rPr>
                <w:rFonts w:ascii="Courier New" w:hAnsi="Courier New" w:cs="Courier New"/>
                <w:color w:val="000000"/>
                <w:sz w:val="18"/>
                <w:szCs w:val="20"/>
              </w:rPr>
              <w:t xml:space="preserve"> [responseTextBytes.</w:t>
            </w:r>
            <w:r w:rsidR="00F7797E" w:rsidRPr="00F7797E">
              <w:rPr>
                <w:rFonts w:ascii="Courier New" w:hAnsi="Courier New" w:cs="Courier New"/>
                <w:color w:val="0000C0"/>
                <w:sz w:val="18"/>
                <w:szCs w:val="20"/>
              </w:rPr>
              <w:t>length</w:t>
            </w:r>
            <w:r w:rsidR="00F7797E" w:rsidRPr="00F7797E">
              <w:rPr>
                <w:rFonts w:ascii="Courier New" w:hAnsi="Courier New" w:cs="Courier New"/>
                <w:color w:val="000000"/>
                <w:sz w:val="18"/>
                <w:szCs w:val="20"/>
              </w:rPr>
              <w:t xml:space="preserve"> </w:t>
            </w:r>
            <w:r w:rsidR="0059487F">
              <w:rPr>
                <w:rFonts w:ascii="Courier New" w:hAnsi="Courier New" w:cs="Courier New"/>
                <w:sz w:val="18"/>
                <w:szCs w:val="20"/>
              </w:rPr>
              <w:br/>
            </w:r>
            <w:r w:rsidR="00983512">
              <w:rPr>
                <w:rFonts w:ascii="Courier New" w:hAnsi="Courier New" w:cs="Courier New"/>
                <w:color w:val="000000"/>
                <w:sz w:val="18"/>
                <w:szCs w:val="20"/>
              </w:rPr>
              <w:t xml:space="preserve">   </w:t>
            </w:r>
            <w:r>
              <w:rPr>
                <w:rFonts w:ascii="Courier New" w:hAnsi="Courier New" w:cs="Courier New"/>
                <w:color w:val="000000"/>
                <w:sz w:val="18"/>
                <w:szCs w:val="20"/>
              </w:rPr>
              <w:t xml:space="preserve">                           </w:t>
            </w:r>
            <w:r w:rsidR="00983512">
              <w:rPr>
                <w:rFonts w:ascii="Courier New" w:hAnsi="Courier New" w:cs="Courier New"/>
                <w:color w:val="000000"/>
                <w:sz w:val="18"/>
                <w:szCs w:val="20"/>
              </w:rPr>
              <w:t xml:space="preserve">+ </w:t>
            </w:r>
            <w:r w:rsidR="00F7797E" w:rsidRPr="00F7797E">
              <w:rPr>
                <w:rFonts w:ascii="Courier New" w:hAnsi="Courier New" w:cs="Courier New"/>
                <w:color w:val="000000"/>
                <w:sz w:val="18"/>
                <w:szCs w:val="20"/>
              </w:rPr>
              <w:t>CommonADPUs.</w:t>
            </w:r>
            <w:r w:rsidR="00F7797E" w:rsidRPr="00F7797E">
              <w:rPr>
                <w:rFonts w:ascii="Courier New" w:hAnsi="Courier New" w:cs="Courier New"/>
                <w:i/>
                <w:iCs/>
                <w:color w:val="0000C0"/>
                <w:sz w:val="18"/>
                <w:szCs w:val="20"/>
              </w:rPr>
              <w:t>goodResponseRapdu</w:t>
            </w:r>
            <w:r w:rsidR="00F7797E" w:rsidRPr="00F7797E">
              <w:rPr>
                <w:rFonts w:ascii="Courier New" w:hAnsi="Courier New" w:cs="Courier New"/>
                <w:color w:val="000000"/>
                <w:sz w:val="18"/>
                <w:szCs w:val="20"/>
              </w:rPr>
              <w:t>.</w:t>
            </w:r>
            <w:r w:rsidR="00F7797E" w:rsidRPr="00F7797E">
              <w:rPr>
                <w:rFonts w:ascii="Courier New" w:hAnsi="Courier New" w:cs="Courier New"/>
                <w:color w:val="0000C0"/>
                <w:sz w:val="18"/>
                <w:szCs w:val="20"/>
              </w:rPr>
              <w:t>length</w:t>
            </w:r>
            <w:r w:rsidR="00F7797E" w:rsidRPr="00F7797E">
              <w:rPr>
                <w:rFonts w:ascii="Courier New" w:hAnsi="Courier New" w:cs="Courier New"/>
                <w:color w:val="000000"/>
                <w:sz w:val="18"/>
                <w:szCs w:val="20"/>
              </w:rPr>
              <w:t>];</w:t>
            </w:r>
            <w:r w:rsidR="00F7797E" w:rsidRPr="00F7797E">
              <w:rPr>
                <w:rFonts w:ascii="Courier New" w:hAnsi="Courier New" w:cs="Courier New"/>
                <w:color w:val="000000"/>
                <w:sz w:val="18"/>
                <w:szCs w:val="20"/>
              </w:rPr>
              <w:tab/>
            </w:r>
            <w:r w:rsidR="00F7797E" w:rsidRPr="00F7797E">
              <w:rPr>
                <w:rFonts w:ascii="Courier New" w:hAnsi="Courier New" w:cs="Courier New"/>
                <w:color w:val="000000"/>
                <w:sz w:val="18"/>
                <w:szCs w:val="20"/>
              </w:rPr>
              <w:tab/>
            </w:r>
          </w:p>
          <w:p w:rsidR="00983512" w:rsidRPr="0059487F" w:rsidRDefault="009778AD" w:rsidP="0059487F">
            <w:pPr>
              <w:autoSpaceDE w:val="0"/>
              <w:autoSpaceDN w:val="0"/>
              <w:adjustRightInd w:val="0"/>
              <w:spacing w:after="200" w:line="276" w:lineRule="auto"/>
              <w:rPr>
                <w:rFonts w:ascii="Courier New" w:hAnsi="Courier New" w:cs="Courier New"/>
                <w:sz w:val="18"/>
                <w:szCs w:val="20"/>
              </w:rPr>
            </w:pPr>
            <w:r>
              <w:rPr>
                <w:rFonts w:ascii="Courier New" w:hAnsi="Courier New" w:cs="Courier New"/>
                <w:b/>
                <w:bCs/>
                <w:color w:val="7F0055"/>
                <w:sz w:val="18"/>
                <w:szCs w:val="20"/>
              </w:rPr>
              <w:t xml:space="preserve">        </w:t>
            </w:r>
            <w:r w:rsidR="00F7797E" w:rsidRPr="00F7797E">
              <w:rPr>
                <w:rFonts w:ascii="Courier New" w:hAnsi="Courier New" w:cs="Courier New"/>
                <w:b/>
                <w:bCs/>
                <w:color w:val="7F0055"/>
                <w:sz w:val="18"/>
                <w:szCs w:val="20"/>
              </w:rPr>
              <w:t>if</w:t>
            </w:r>
            <w:r w:rsidR="00F7797E" w:rsidRPr="00F7797E">
              <w:rPr>
                <w:rFonts w:ascii="Courier New" w:hAnsi="Courier New" w:cs="Courier New"/>
                <w:color w:val="000000"/>
                <w:sz w:val="18"/>
                <w:szCs w:val="20"/>
              </w:rPr>
              <w:t xml:space="preserve"> (Arrays.</w:t>
            </w:r>
            <w:r w:rsidR="00F7797E" w:rsidRPr="00F7797E">
              <w:rPr>
                <w:rFonts w:ascii="Courier New" w:hAnsi="Courier New" w:cs="Courier New"/>
                <w:i/>
                <w:iCs/>
                <w:color w:val="000000"/>
                <w:sz w:val="18"/>
                <w:szCs w:val="20"/>
              </w:rPr>
              <w:t>equals</w:t>
            </w:r>
            <w:r w:rsidR="00F7797E" w:rsidRPr="00F7797E">
              <w:rPr>
                <w:rFonts w:ascii="Courier New" w:hAnsi="Courier New" w:cs="Courier New"/>
                <w:color w:val="000000"/>
                <w:sz w:val="18"/>
                <w:szCs w:val="20"/>
              </w:rPr>
              <w:t xml:space="preserve">(command, </w:t>
            </w:r>
            <w:r w:rsidR="009214C6" w:rsidRPr="009214C6">
              <w:rPr>
                <w:rFonts w:ascii="Courier New" w:hAnsi="Courier New" w:cs="Courier New"/>
                <w:color w:val="000000"/>
                <w:sz w:val="18"/>
                <w:szCs w:val="20"/>
                <w:highlight w:val="yellow"/>
              </w:rPr>
              <w:t>CommonADPUs.</w:t>
            </w:r>
            <w:r w:rsidR="009214C6" w:rsidRPr="009214C6">
              <w:rPr>
                <w:rFonts w:ascii="Courier New" w:hAnsi="Courier New" w:cs="Courier New"/>
                <w:i/>
                <w:iCs/>
                <w:color w:val="0000C0"/>
                <w:sz w:val="18"/>
                <w:szCs w:val="20"/>
                <w:highlight w:val="yellow"/>
              </w:rPr>
              <w:t>simpleISO14443Capdu</w:t>
            </w:r>
            <w:r w:rsidR="00F7797E" w:rsidRPr="00F7797E">
              <w:rPr>
                <w:rFonts w:ascii="Courier New" w:hAnsi="Courier New" w:cs="Courier New"/>
                <w:color w:val="000000"/>
                <w:sz w:val="18"/>
                <w:szCs w:val="20"/>
              </w:rPr>
              <w:t>)) {</w:t>
            </w:r>
          </w:p>
          <w:p w:rsidR="00214464" w:rsidRPr="00214464" w:rsidRDefault="009778AD" w:rsidP="00214464">
            <w:pPr>
              <w:autoSpaceDE w:val="0"/>
              <w:autoSpaceDN w:val="0"/>
              <w:adjustRightInd w:val="0"/>
              <w:spacing w:after="200" w:line="276" w:lineRule="auto"/>
              <w:rPr>
                <w:rFonts w:ascii="Courier New" w:hAnsi="Courier New" w:cs="Courier New"/>
                <w:sz w:val="18"/>
                <w:szCs w:val="20"/>
              </w:rPr>
            </w:pPr>
            <w:r>
              <w:rPr>
                <w:rFonts w:ascii="Courier New" w:hAnsi="Courier New" w:cs="Courier New"/>
                <w:color w:val="000000"/>
                <w:sz w:val="18"/>
                <w:szCs w:val="20"/>
              </w:rPr>
              <w:t xml:space="preserve">            </w:t>
            </w:r>
            <w:r w:rsidR="00F7797E" w:rsidRPr="00F7797E">
              <w:rPr>
                <w:rFonts w:ascii="Courier New" w:hAnsi="Courier New" w:cs="Courier New"/>
                <w:color w:val="000000"/>
                <w:sz w:val="18"/>
                <w:szCs w:val="20"/>
              </w:rPr>
              <w:t>System.</w:t>
            </w:r>
            <w:r w:rsidR="00F7797E" w:rsidRPr="00F7797E">
              <w:rPr>
                <w:rFonts w:ascii="Courier New" w:hAnsi="Courier New" w:cs="Courier New"/>
                <w:i/>
                <w:iCs/>
                <w:color w:val="000000"/>
                <w:sz w:val="18"/>
                <w:szCs w:val="20"/>
              </w:rPr>
              <w:t>arraycopy</w:t>
            </w:r>
            <w:r w:rsidR="00F7797E" w:rsidRPr="00F7797E">
              <w:rPr>
                <w:rFonts w:ascii="Courier New" w:hAnsi="Courier New" w:cs="Courier New"/>
                <w:color w:val="000000"/>
                <w:sz w:val="18"/>
                <w:szCs w:val="20"/>
              </w:rPr>
              <w:t xml:space="preserve">(responseTextBytes, 0, </w:t>
            </w:r>
            <w:r w:rsidR="0059487F">
              <w:rPr>
                <w:rFonts w:ascii="Courier New" w:hAnsi="Courier New" w:cs="Courier New"/>
                <w:color w:val="000000"/>
                <w:sz w:val="18"/>
                <w:szCs w:val="20"/>
              </w:rPr>
              <w:br/>
            </w:r>
            <w:r>
              <w:rPr>
                <w:rFonts w:ascii="Courier New" w:hAnsi="Courier New" w:cs="Courier New"/>
                <w:color w:val="000000"/>
                <w:sz w:val="18"/>
                <w:szCs w:val="20"/>
              </w:rPr>
              <w:t xml:space="preserve">                             </w:t>
            </w:r>
            <w:r w:rsidR="00F7797E" w:rsidRPr="00F7797E">
              <w:rPr>
                <w:rFonts w:ascii="Courier New" w:hAnsi="Courier New" w:cs="Courier New"/>
                <w:color w:val="000000"/>
                <w:sz w:val="18"/>
                <w:szCs w:val="20"/>
              </w:rPr>
              <w:t xml:space="preserve">responseBytes, 0, </w:t>
            </w:r>
            <w:r w:rsidR="0059487F">
              <w:rPr>
                <w:rFonts w:ascii="Courier New" w:hAnsi="Courier New" w:cs="Courier New"/>
                <w:sz w:val="18"/>
                <w:szCs w:val="20"/>
              </w:rPr>
              <w:br/>
            </w:r>
            <w:r>
              <w:rPr>
                <w:rFonts w:ascii="Courier New" w:hAnsi="Courier New" w:cs="Courier New"/>
                <w:color w:val="000000"/>
                <w:sz w:val="18"/>
                <w:szCs w:val="20"/>
              </w:rPr>
              <w:t xml:space="preserve">                             </w:t>
            </w:r>
            <w:r w:rsidR="00F7797E" w:rsidRPr="00F7797E">
              <w:rPr>
                <w:rFonts w:ascii="Courier New" w:hAnsi="Courier New" w:cs="Courier New"/>
                <w:color w:val="000000"/>
                <w:sz w:val="18"/>
                <w:szCs w:val="20"/>
              </w:rPr>
              <w:t>responseTextBytes.</w:t>
            </w:r>
            <w:r w:rsidR="00F7797E" w:rsidRPr="00F7797E">
              <w:rPr>
                <w:rFonts w:ascii="Courier New" w:hAnsi="Courier New" w:cs="Courier New"/>
                <w:color w:val="0000C0"/>
                <w:sz w:val="18"/>
                <w:szCs w:val="20"/>
              </w:rPr>
              <w:t>length</w:t>
            </w:r>
            <w:r w:rsidR="00F7797E" w:rsidRPr="00F7797E">
              <w:rPr>
                <w:rFonts w:ascii="Courier New" w:hAnsi="Courier New" w:cs="Courier New"/>
                <w:color w:val="000000"/>
                <w:sz w:val="18"/>
                <w:szCs w:val="20"/>
              </w:rPr>
              <w:t>);</w:t>
            </w:r>
          </w:p>
          <w:p w:rsidR="00214464" w:rsidRPr="00214464" w:rsidRDefault="009778AD" w:rsidP="00214464">
            <w:pPr>
              <w:autoSpaceDE w:val="0"/>
              <w:autoSpaceDN w:val="0"/>
              <w:adjustRightInd w:val="0"/>
              <w:spacing w:after="200" w:line="276" w:lineRule="auto"/>
              <w:rPr>
                <w:rFonts w:ascii="Courier New" w:hAnsi="Courier New" w:cs="Courier New"/>
                <w:sz w:val="18"/>
                <w:szCs w:val="20"/>
              </w:rPr>
            </w:pPr>
            <w:r>
              <w:rPr>
                <w:rFonts w:ascii="Courier New" w:hAnsi="Courier New" w:cs="Courier New"/>
                <w:color w:val="000000"/>
                <w:sz w:val="18"/>
                <w:szCs w:val="20"/>
              </w:rPr>
              <w:t xml:space="preserve">            </w:t>
            </w:r>
            <w:r w:rsidR="00F7797E" w:rsidRPr="00F7797E">
              <w:rPr>
                <w:rFonts w:ascii="Courier New" w:hAnsi="Courier New" w:cs="Courier New"/>
                <w:color w:val="000000"/>
                <w:sz w:val="18"/>
                <w:szCs w:val="20"/>
              </w:rPr>
              <w:t>System.</w:t>
            </w:r>
            <w:r w:rsidR="00F7797E" w:rsidRPr="00F7797E">
              <w:rPr>
                <w:rFonts w:ascii="Courier New" w:hAnsi="Courier New" w:cs="Courier New"/>
                <w:i/>
                <w:iCs/>
                <w:color w:val="000000"/>
                <w:sz w:val="18"/>
                <w:szCs w:val="20"/>
              </w:rPr>
              <w:t>arraycopy</w:t>
            </w:r>
            <w:r w:rsidR="00F7797E" w:rsidRPr="00F7797E">
              <w:rPr>
                <w:rFonts w:ascii="Courier New" w:hAnsi="Courier New" w:cs="Courier New"/>
                <w:color w:val="000000"/>
                <w:sz w:val="18"/>
                <w:szCs w:val="20"/>
              </w:rPr>
              <w:t>(CommonADPUs.</w:t>
            </w:r>
            <w:r w:rsidR="00F7797E" w:rsidRPr="00F7797E">
              <w:rPr>
                <w:rFonts w:ascii="Courier New" w:hAnsi="Courier New" w:cs="Courier New"/>
                <w:i/>
                <w:iCs/>
                <w:color w:val="0000C0"/>
                <w:sz w:val="18"/>
                <w:szCs w:val="20"/>
              </w:rPr>
              <w:t>goodResponseRapdu</w:t>
            </w:r>
            <w:r w:rsidR="00F7797E" w:rsidRPr="00F7797E">
              <w:rPr>
                <w:rFonts w:ascii="Courier New" w:hAnsi="Courier New" w:cs="Courier New"/>
                <w:color w:val="000000"/>
                <w:sz w:val="18"/>
                <w:szCs w:val="20"/>
              </w:rPr>
              <w:t xml:space="preserve">, 0, </w:t>
            </w:r>
            <w:r w:rsidR="0059487F">
              <w:rPr>
                <w:rFonts w:ascii="Courier New" w:hAnsi="Courier New" w:cs="Courier New"/>
                <w:color w:val="000000"/>
                <w:sz w:val="18"/>
                <w:szCs w:val="20"/>
              </w:rPr>
              <w:br/>
            </w:r>
            <w:r w:rsidR="00F7797E" w:rsidRPr="00F7797E">
              <w:rPr>
                <w:rFonts w:ascii="Courier New" w:hAnsi="Courier New" w:cs="Courier New"/>
                <w:color w:val="000000"/>
                <w:sz w:val="18"/>
                <w:szCs w:val="20"/>
              </w:rPr>
              <w:tab/>
            </w:r>
            <w:r w:rsidR="00F7797E" w:rsidRPr="00F7797E">
              <w:rPr>
                <w:rFonts w:ascii="Courier New" w:hAnsi="Courier New" w:cs="Courier New"/>
                <w:color w:val="000000"/>
                <w:sz w:val="18"/>
                <w:szCs w:val="20"/>
              </w:rPr>
              <w:tab/>
            </w:r>
            <w:r w:rsidR="00F7797E" w:rsidRPr="00F7797E">
              <w:rPr>
                <w:rFonts w:ascii="Courier New" w:hAnsi="Courier New" w:cs="Courier New"/>
                <w:color w:val="000000"/>
                <w:sz w:val="18"/>
                <w:szCs w:val="20"/>
              </w:rPr>
              <w:tab/>
              <w:t xml:space="preserve">         responseBytes, responseTextBytes.</w:t>
            </w:r>
            <w:r w:rsidR="00F7797E" w:rsidRPr="00F7797E">
              <w:rPr>
                <w:rFonts w:ascii="Courier New" w:hAnsi="Courier New" w:cs="Courier New"/>
                <w:color w:val="0000C0"/>
                <w:sz w:val="18"/>
                <w:szCs w:val="20"/>
              </w:rPr>
              <w:t>length</w:t>
            </w:r>
            <w:r w:rsidR="00F7797E" w:rsidRPr="00F7797E">
              <w:rPr>
                <w:rFonts w:ascii="Courier New" w:hAnsi="Courier New" w:cs="Courier New"/>
                <w:color w:val="000000"/>
                <w:sz w:val="18"/>
                <w:szCs w:val="20"/>
              </w:rPr>
              <w:t xml:space="preserve">, </w:t>
            </w:r>
            <w:r w:rsidR="0059487F">
              <w:rPr>
                <w:rFonts w:ascii="Courier New" w:hAnsi="Courier New" w:cs="Courier New"/>
                <w:color w:val="000000"/>
                <w:sz w:val="18"/>
                <w:szCs w:val="20"/>
              </w:rPr>
              <w:br/>
            </w:r>
            <w:r w:rsidR="00F7797E" w:rsidRPr="00F7797E">
              <w:rPr>
                <w:rFonts w:ascii="Courier New" w:hAnsi="Courier New" w:cs="Courier New"/>
                <w:color w:val="000000"/>
                <w:sz w:val="18"/>
                <w:szCs w:val="20"/>
              </w:rPr>
              <w:tab/>
            </w:r>
            <w:r w:rsidR="00F7797E" w:rsidRPr="00F7797E">
              <w:rPr>
                <w:rFonts w:ascii="Courier New" w:hAnsi="Courier New" w:cs="Courier New"/>
                <w:color w:val="000000"/>
                <w:sz w:val="18"/>
                <w:szCs w:val="20"/>
              </w:rPr>
              <w:tab/>
            </w:r>
            <w:r w:rsidR="00F7797E" w:rsidRPr="00F7797E">
              <w:rPr>
                <w:rFonts w:ascii="Courier New" w:hAnsi="Courier New" w:cs="Courier New"/>
                <w:color w:val="000000"/>
                <w:sz w:val="18"/>
                <w:szCs w:val="20"/>
              </w:rPr>
              <w:tab/>
              <w:t xml:space="preserve">         CommonADPUs.</w:t>
            </w:r>
            <w:r w:rsidR="00F7797E" w:rsidRPr="00F7797E">
              <w:rPr>
                <w:rFonts w:ascii="Courier New" w:hAnsi="Courier New" w:cs="Courier New"/>
                <w:i/>
                <w:iCs/>
                <w:color w:val="0000C0"/>
                <w:sz w:val="18"/>
                <w:szCs w:val="20"/>
              </w:rPr>
              <w:t>goodResponseRapdu</w:t>
            </w:r>
            <w:r w:rsidR="00F7797E" w:rsidRPr="00F7797E">
              <w:rPr>
                <w:rFonts w:ascii="Courier New" w:hAnsi="Courier New" w:cs="Courier New"/>
                <w:color w:val="000000"/>
                <w:sz w:val="18"/>
                <w:szCs w:val="20"/>
              </w:rPr>
              <w:t>.</w:t>
            </w:r>
            <w:r w:rsidR="00F7797E" w:rsidRPr="00F7797E">
              <w:rPr>
                <w:rFonts w:ascii="Courier New" w:hAnsi="Courier New" w:cs="Courier New"/>
                <w:color w:val="0000C0"/>
                <w:sz w:val="18"/>
                <w:szCs w:val="20"/>
              </w:rPr>
              <w:t>length</w:t>
            </w:r>
            <w:r w:rsidR="00F7797E" w:rsidRPr="00F7797E">
              <w:rPr>
                <w:rFonts w:ascii="Courier New" w:hAnsi="Courier New" w:cs="Courier New"/>
                <w:color w:val="000000"/>
                <w:sz w:val="18"/>
                <w:szCs w:val="20"/>
              </w:rPr>
              <w:t>);</w:t>
            </w:r>
          </w:p>
          <w:p w:rsidR="00CB0DF8" w:rsidRPr="000C3567" w:rsidRDefault="000118B5" w:rsidP="00214464">
            <w:pPr>
              <w:autoSpaceDE w:val="0"/>
              <w:autoSpaceDN w:val="0"/>
              <w:adjustRightInd w:val="0"/>
              <w:spacing w:after="200" w:line="276" w:lineRule="auto"/>
              <w:rPr>
                <w:rFonts w:ascii="Courier New" w:hAnsi="Courier New" w:cs="Courier New"/>
                <w:sz w:val="18"/>
                <w:szCs w:val="18"/>
              </w:rPr>
            </w:pPr>
            <w:r w:rsidRPr="000118B5">
              <w:rPr>
                <w:rFonts w:ascii="Courier New" w:hAnsi="Courier New" w:cs="Courier New"/>
                <w:color w:val="000000"/>
                <w:sz w:val="18"/>
                <w:szCs w:val="18"/>
              </w:rPr>
              <w:t xml:space="preserve">            </w:t>
            </w:r>
            <w:r w:rsidR="009214C6" w:rsidRPr="009214C6">
              <w:rPr>
                <w:rFonts w:ascii="Courier New" w:hAnsi="Courier New" w:cs="Courier New"/>
                <w:b/>
                <w:bCs/>
                <w:color w:val="7F0055"/>
                <w:sz w:val="18"/>
                <w:szCs w:val="18"/>
              </w:rPr>
              <w:t>return</w:t>
            </w:r>
            <w:r w:rsidR="009214C6" w:rsidRPr="009214C6">
              <w:rPr>
                <w:rFonts w:ascii="Courier New" w:hAnsi="Courier New" w:cs="Courier New"/>
                <w:color w:val="000000"/>
                <w:sz w:val="18"/>
                <w:szCs w:val="18"/>
              </w:rPr>
              <w:t xml:space="preserve"> </w:t>
            </w:r>
            <w:r w:rsidR="009214C6" w:rsidRPr="009214C6">
              <w:rPr>
                <w:rFonts w:ascii="Courier New" w:hAnsi="Courier New" w:cs="Courier New"/>
                <w:color w:val="000000"/>
                <w:sz w:val="18"/>
                <w:szCs w:val="18"/>
                <w:highlight w:val="yellow"/>
              </w:rPr>
              <w:t>responseBytes</w:t>
            </w:r>
            <w:r w:rsidR="009214C6" w:rsidRPr="009214C6">
              <w:rPr>
                <w:rFonts w:ascii="Courier New" w:hAnsi="Courier New" w:cs="Courier New"/>
                <w:color w:val="000000"/>
                <w:sz w:val="18"/>
                <w:szCs w:val="18"/>
              </w:rPr>
              <w:t>;</w:t>
            </w:r>
            <w:r w:rsidR="009214C6" w:rsidRPr="009214C6">
              <w:rPr>
                <w:rFonts w:ascii="Courier New" w:hAnsi="Courier New" w:cs="Courier New"/>
                <w:color w:val="000000"/>
                <w:sz w:val="18"/>
                <w:szCs w:val="18"/>
              </w:rPr>
              <w:br/>
            </w:r>
          </w:p>
          <w:p w:rsidR="0018283F" w:rsidRPr="000C3567" w:rsidRDefault="009214C6" w:rsidP="0018283F">
            <w:pPr>
              <w:autoSpaceDE w:val="0"/>
              <w:autoSpaceDN w:val="0"/>
              <w:adjustRightInd w:val="0"/>
              <w:spacing w:after="200" w:line="276" w:lineRule="auto"/>
              <w:rPr>
                <w:rFonts w:ascii="Courier New" w:hAnsi="Courier New" w:cs="Courier New"/>
                <w:sz w:val="18"/>
                <w:szCs w:val="18"/>
              </w:rPr>
            </w:pPr>
            <w:r w:rsidRPr="009214C6">
              <w:rPr>
                <w:rFonts w:ascii="Courier New" w:hAnsi="Courier New" w:cs="Courier New"/>
                <w:color w:val="000000"/>
                <w:sz w:val="18"/>
                <w:szCs w:val="18"/>
              </w:rPr>
              <w:t xml:space="preserve">       </w:t>
            </w:r>
            <w:r w:rsidR="00091311">
              <w:rPr>
                <w:rFonts w:ascii="Courier New" w:hAnsi="Courier New" w:cs="Courier New"/>
                <w:color w:val="000000"/>
                <w:sz w:val="18"/>
                <w:szCs w:val="18"/>
              </w:rPr>
              <w:t xml:space="preserve"> </w:t>
            </w:r>
            <w:r w:rsidRPr="009214C6">
              <w:rPr>
                <w:rFonts w:ascii="Courier New" w:hAnsi="Courier New" w:cs="Courier New"/>
                <w:color w:val="000000"/>
                <w:sz w:val="18"/>
                <w:szCs w:val="18"/>
              </w:rPr>
              <w:t xml:space="preserve">} </w:t>
            </w:r>
            <w:r w:rsidRPr="009214C6">
              <w:rPr>
                <w:rFonts w:ascii="Courier New" w:hAnsi="Courier New" w:cs="Courier New"/>
                <w:b/>
                <w:bCs/>
                <w:color w:val="7F0055"/>
                <w:sz w:val="18"/>
                <w:szCs w:val="18"/>
              </w:rPr>
              <w:t>else</w:t>
            </w:r>
            <w:r w:rsidRPr="009214C6">
              <w:rPr>
                <w:rFonts w:ascii="Courier New" w:hAnsi="Courier New" w:cs="Courier New"/>
                <w:color w:val="000000"/>
                <w:sz w:val="18"/>
                <w:szCs w:val="18"/>
              </w:rPr>
              <w:t xml:space="preserve"> </w:t>
            </w:r>
            <w:r w:rsidRPr="009214C6">
              <w:rPr>
                <w:rFonts w:ascii="Courier New" w:hAnsi="Courier New" w:cs="Courier New"/>
                <w:b/>
                <w:bCs/>
                <w:color w:val="7F0055"/>
                <w:sz w:val="18"/>
                <w:szCs w:val="18"/>
              </w:rPr>
              <w:t>if</w:t>
            </w:r>
            <w:r w:rsidRPr="009214C6">
              <w:rPr>
                <w:rFonts w:ascii="Courier New" w:hAnsi="Courier New" w:cs="Courier New"/>
                <w:color w:val="000000"/>
                <w:sz w:val="18"/>
                <w:szCs w:val="18"/>
              </w:rPr>
              <w:t xml:space="preserve"> (Arrays.</w:t>
            </w:r>
            <w:r w:rsidRPr="009214C6">
              <w:rPr>
                <w:rFonts w:ascii="Courier New" w:hAnsi="Courier New" w:cs="Courier New"/>
                <w:i/>
                <w:iCs/>
                <w:color w:val="000000"/>
                <w:sz w:val="18"/>
                <w:szCs w:val="18"/>
              </w:rPr>
              <w:t>equals</w:t>
            </w:r>
            <w:r w:rsidRPr="009214C6">
              <w:rPr>
                <w:rFonts w:ascii="Courier New" w:hAnsi="Courier New" w:cs="Courier New"/>
                <w:color w:val="000000"/>
                <w:sz w:val="18"/>
                <w:szCs w:val="18"/>
              </w:rPr>
              <w:t>(command,</w:t>
            </w:r>
            <w:r w:rsidRPr="009214C6">
              <w:rPr>
                <w:rFonts w:ascii="Courier New" w:hAnsi="Courier New" w:cs="Courier New"/>
                <w:color w:val="000000"/>
                <w:sz w:val="18"/>
                <w:szCs w:val="18"/>
              </w:rPr>
              <w:br/>
              <w:t xml:space="preserve">                      </w:t>
            </w:r>
            <w:r w:rsidRPr="009214C6">
              <w:rPr>
                <w:rFonts w:ascii="Courier New" w:hAnsi="Courier New" w:cs="Courier New"/>
                <w:color w:val="000000"/>
                <w:sz w:val="18"/>
                <w:szCs w:val="18"/>
                <w:highlight w:val="yellow"/>
              </w:rPr>
              <w:t>CommonADPUs.</w:t>
            </w:r>
            <w:r w:rsidRPr="009214C6">
              <w:rPr>
                <w:rFonts w:ascii="Courier New" w:hAnsi="Courier New" w:cs="Courier New"/>
                <w:i/>
                <w:iCs/>
                <w:color w:val="0000C0"/>
                <w:sz w:val="18"/>
                <w:szCs w:val="18"/>
                <w:highlight w:val="yellow"/>
              </w:rPr>
              <w:t>ndefTagApplicationSelectCapdu</w:t>
            </w:r>
            <w:r w:rsidRPr="009214C6">
              <w:rPr>
                <w:rFonts w:ascii="Courier New" w:hAnsi="Courier New" w:cs="Courier New"/>
                <w:color w:val="000000"/>
                <w:sz w:val="18"/>
                <w:szCs w:val="18"/>
              </w:rPr>
              <w:t>) ||</w:t>
            </w:r>
          </w:p>
          <w:p w:rsidR="009214C6" w:rsidRPr="009214C6" w:rsidRDefault="009214C6">
            <w:pPr>
              <w:autoSpaceDE w:val="0"/>
              <w:autoSpaceDN w:val="0"/>
              <w:adjustRightInd w:val="0"/>
              <w:spacing w:after="200" w:line="276" w:lineRule="auto"/>
              <w:rPr>
                <w:rFonts w:ascii="Courier New" w:hAnsi="Courier New" w:cs="Courier New"/>
                <w:color w:val="000000"/>
                <w:sz w:val="18"/>
                <w:szCs w:val="18"/>
              </w:rPr>
            </w:pPr>
            <w:r w:rsidRPr="009214C6">
              <w:rPr>
                <w:rFonts w:ascii="Courier New" w:hAnsi="Courier New" w:cs="Courier New"/>
                <w:color w:val="000000"/>
                <w:sz w:val="18"/>
                <w:szCs w:val="18"/>
              </w:rPr>
              <w:tab/>
            </w:r>
            <w:r w:rsidRPr="009214C6">
              <w:rPr>
                <w:rFonts w:ascii="Courier New" w:hAnsi="Courier New" w:cs="Courier New"/>
                <w:color w:val="000000"/>
                <w:sz w:val="18"/>
                <w:szCs w:val="18"/>
              </w:rPr>
              <w:tab/>
              <w:t xml:space="preserve">      Arrays.</w:t>
            </w:r>
            <w:r w:rsidRPr="009214C6">
              <w:rPr>
                <w:rFonts w:ascii="Courier New" w:hAnsi="Courier New" w:cs="Courier New"/>
                <w:i/>
                <w:iCs/>
                <w:color w:val="000000"/>
                <w:sz w:val="18"/>
                <w:szCs w:val="18"/>
              </w:rPr>
              <w:t>equals</w:t>
            </w:r>
            <w:r w:rsidRPr="009214C6">
              <w:rPr>
                <w:rFonts w:ascii="Courier New" w:hAnsi="Courier New" w:cs="Courier New"/>
                <w:color w:val="000000"/>
                <w:sz w:val="18"/>
                <w:szCs w:val="18"/>
              </w:rPr>
              <w:t>(command,</w:t>
            </w:r>
            <w:r w:rsidRPr="009214C6">
              <w:rPr>
                <w:rFonts w:ascii="Courier New" w:hAnsi="Courier New" w:cs="Courier New"/>
                <w:color w:val="000000"/>
                <w:sz w:val="18"/>
                <w:szCs w:val="18"/>
              </w:rPr>
              <w:br/>
              <w:t xml:space="preserve">                      </w:t>
            </w:r>
            <w:r w:rsidRPr="009214C6">
              <w:rPr>
                <w:rFonts w:ascii="Courier New" w:hAnsi="Courier New" w:cs="Courier New"/>
                <w:color w:val="000000"/>
                <w:sz w:val="18"/>
                <w:szCs w:val="18"/>
                <w:highlight w:val="yellow"/>
              </w:rPr>
              <w:t>CommonADPUs.</w:t>
            </w:r>
            <w:r w:rsidRPr="009214C6">
              <w:rPr>
                <w:rFonts w:ascii="Courier New" w:hAnsi="Courier New" w:cs="Courier New"/>
                <w:i/>
                <w:iCs/>
                <w:color w:val="0000C0"/>
                <w:sz w:val="18"/>
                <w:szCs w:val="18"/>
                <w:highlight w:val="yellow"/>
              </w:rPr>
              <w:t>altNdefTagApplicationSelectCapdu</w:t>
            </w:r>
            <w:r w:rsidRPr="009214C6">
              <w:rPr>
                <w:rFonts w:ascii="Courier New" w:hAnsi="Courier New" w:cs="Courier New"/>
                <w:color w:val="000000"/>
                <w:sz w:val="18"/>
                <w:szCs w:val="18"/>
              </w:rPr>
              <w:t>)) {</w:t>
            </w:r>
            <w:r w:rsidR="000118B5" w:rsidRPr="000118B5">
              <w:rPr>
                <w:rFonts w:ascii="Courier New" w:hAnsi="Courier New" w:cs="Courier New"/>
                <w:color w:val="000000"/>
                <w:sz w:val="18"/>
                <w:szCs w:val="18"/>
              </w:rPr>
              <w:t xml:space="preserve">   </w:t>
            </w:r>
            <w:r w:rsidR="00055FA4">
              <w:rPr>
                <w:rFonts w:ascii="Courier New" w:hAnsi="Courier New" w:cs="Courier New"/>
                <w:color w:val="000000"/>
                <w:sz w:val="18"/>
                <w:szCs w:val="18"/>
              </w:rPr>
              <w:br/>
            </w:r>
            <w:r w:rsidR="000118B5" w:rsidRPr="000118B5">
              <w:rPr>
                <w:rFonts w:ascii="Courier New" w:hAnsi="Courier New" w:cs="Courier New"/>
                <w:color w:val="000000"/>
                <w:sz w:val="18"/>
                <w:szCs w:val="18"/>
              </w:rPr>
              <w:t xml:space="preserve">     </w:t>
            </w:r>
            <w:r w:rsidRPr="009214C6">
              <w:rPr>
                <w:rFonts w:ascii="Courier New" w:hAnsi="Courier New" w:cs="Courier New"/>
                <w:color w:val="000000"/>
                <w:sz w:val="18"/>
                <w:szCs w:val="18"/>
              </w:rPr>
              <w:br/>
            </w:r>
            <w:r w:rsidR="00091311">
              <w:rPr>
                <w:rFonts w:ascii="Courier New" w:hAnsi="Courier New" w:cs="Courier New"/>
                <w:color w:val="000000"/>
                <w:sz w:val="18"/>
                <w:szCs w:val="18"/>
              </w:rPr>
              <w:t xml:space="preserve">            </w:t>
            </w:r>
            <w:r w:rsidRPr="009214C6">
              <w:rPr>
                <w:rFonts w:ascii="Courier New" w:hAnsi="Courier New" w:cs="Courier New"/>
                <w:b/>
                <w:bCs/>
                <w:color w:val="7F0055"/>
                <w:sz w:val="18"/>
                <w:szCs w:val="18"/>
              </w:rPr>
              <w:t>return</w:t>
            </w:r>
            <w:r w:rsidRPr="009214C6">
              <w:rPr>
                <w:rFonts w:ascii="Courier New" w:hAnsi="Courier New" w:cs="Courier New"/>
                <w:color w:val="000000"/>
                <w:sz w:val="18"/>
                <w:szCs w:val="18"/>
              </w:rPr>
              <w:t xml:space="preserve"> </w:t>
            </w:r>
            <w:r w:rsidRPr="009214C6">
              <w:rPr>
                <w:rFonts w:ascii="Courier New" w:hAnsi="Courier New" w:cs="Courier New"/>
                <w:color w:val="000000"/>
                <w:sz w:val="18"/>
                <w:szCs w:val="18"/>
                <w:highlight w:val="yellow"/>
              </w:rPr>
              <w:t>CommonADPUs.</w:t>
            </w:r>
            <w:r w:rsidRPr="009214C6">
              <w:rPr>
                <w:rFonts w:ascii="Courier New" w:hAnsi="Courier New" w:cs="Courier New"/>
                <w:i/>
                <w:iCs/>
                <w:color w:val="0000C0"/>
                <w:sz w:val="18"/>
                <w:szCs w:val="18"/>
                <w:highlight w:val="yellow"/>
              </w:rPr>
              <w:t>noNdefSupportRapdu</w:t>
            </w:r>
            <w:r w:rsidRPr="009214C6">
              <w:rPr>
                <w:rFonts w:ascii="Courier New" w:hAnsi="Courier New" w:cs="Courier New"/>
                <w:color w:val="000000"/>
                <w:sz w:val="18"/>
                <w:szCs w:val="18"/>
              </w:rPr>
              <w:t>;</w:t>
            </w:r>
            <w:r w:rsidR="000118B5" w:rsidRPr="000118B5">
              <w:rPr>
                <w:rFonts w:ascii="Courier New" w:hAnsi="Courier New" w:cs="Courier New"/>
                <w:color w:val="000000"/>
                <w:sz w:val="18"/>
                <w:szCs w:val="18"/>
              </w:rPr>
              <w:br/>
            </w:r>
            <w:r w:rsidR="00091311">
              <w:rPr>
                <w:rFonts w:ascii="Courier New" w:hAnsi="Courier New" w:cs="Courier New"/>
                <w:color w:val="000000"/>
                <w:sz w:val="18"/>
                <w:szCs w:val="18"/>
              </w:rPr>
              <w:br/>
            </w:r>
            <w:r w:rsidR="000118B5" w:rsidRPr="000118B5">
              <w:rPr>
                <w:rFonts w:ascii="Courier New" w:hAnsi="Courier New" w:cs="Courier New"/>
                <w:color w:val="000000"/>
                <w:sz w:val="18"/>
                <w:szCs w:val="18"/>
              </w:rPr>
              <w:t xml:space="preserve">       </w:t>
            </w:r>
            <w:r w:rsidR="00091311">
              <w:rPr>
                <w:rFonts w:ascii="Courier New" w:hAnsi="Courier New" w:cs="Courier New"/>
                <w:color w:val="000000"/>
                <w:sz w:val="18"/>
                <w:szCs w:val="18"/>
              </w:rPr>
              <w:t xml:space="preserve"> </w:t>
            </w:r>
            <w:r w:rsidR="000118B5" w:rsidRPr="000118B5">
              <w:rPr>
                <w:rFonts w:ascii="Courier New" w:hAnsi="Courier New" w:cs="Courier New"/>
                <w:color w:val="000000"/>
                <w:sz w:val="18"/>
                <w:szCs w:val="18"/>
              </w:rPr>
              <w:t xml:space="preserve">} </w:t>
            </w:r>
            <w:r w:rsidRPr="009214C6">
              <w:rPr>
                <w:rFonts w:ascii="Courier New" w:hAnsi="Courier New" w:cs="Courier New"/>
                <w:b/>
                <w:bCs/>
                <w:color w:val="7F0055"/>
                <w:sz w:val="18"/>
                <w:szCs w:val="18"/>
              </w:rPr>
              <w:t>else</w:t>
            </w:r>
            <w:r w:rsidRPr="009214C6">
              <w:rPr>
                <w:rFonts w:ascii="Courier New" w:hAnsi="Courier New" w:cs="Courier New"/>
                <w:color w:val="000000"/>
                <w:sz w:val="18"/>
                <w:szCs w:val="18"/>
              </w:rPr>
              <w:t xml:space="preserve"> {</w:t>
            </w:r>
            <w:r w:rsidRPr="009214C6">
              <w:rPr>
                <w:rFonts w:ascii="Courier New" w:hAnsi="Courier New" w:cs="Courier New"/>
                <w:sz w:val="18"/>
                <w:szCs w:val="18"/>
              </w:rPr>
              <w:br/>
            </w:r>
            <w:r w:rsidRPr="009214C6">
              <w:rPr>
                <w:rFonts w:ascii="Courier New" w:hAnsi="Courier New" w:cs="Courier New"/>
                <w:color w:val="000000"/>
                <w:sz w:val="18"/>
                <w:szCs w:val="18"/>
              </w:rPr>
              <w:t xml:space="preserve">            </w:t>
            </w:r>
            <w:r w:rsidRPr="009214C6">
              <w:rPr>
                <w:rFonts w:ascii="Courier New" w:hAnsi="Courier New" w:cs="Courier New"/>
                <w:b/>
                <w:bCs/>
                <w:color w:val="7F0055"/>
                <w:sz w:val="18"/>
                <w:szCs w:val="18"/>
              </w:rPr>
              <w:t>return</w:t>
            </w:r>
            <w:r w:rsidRPr="009214C6">
              <w:rPr>
                <w:rFonts w:ascii="Courier New" w:hAnsi="Courier New" w:cs="Courier New"/>
                <w:color w:val="000000"/>
                <w:sz w:val="18"/>
                <w:szCs w:val="18"/>
              </w:rPr>
              <w:t xml:space="preserve"> </w:t>
            </w:r>
            <w:r w:rsidRPr="009214C6">
              <w:rPr>
                <w:rFonts w:ascii="Courier New" w:hAnsi="Courier New" w:cs="Courier New"/>
                <w:color w:val="000000"/>
                <w:sz w:val="18"/>
                <w:szCs w:val="18"/>
                <w:highlight w:val="yellow"/>
              </w:rPr>
              <w:t>CommonADPUs.</w:t>
            </w:r>
            <w:r w:rsidRPr="009214C6">
              <w:rPr>
                <w:rFonts w:ascii="Courier New" w:hAnsi="Courier New" w:cs="Courier New"/>
                <w:i/>
                <w:iCs/>
                <w:color w:val="0000C0"/>
                <w:sz w:val="18"/>
                <w:szCs w:val="18"/>
                <w:highlight w:val="yellow"/>
              </w:rPr>
              <w:t>insNotSupportedRapdu</w:t>
            </w:r>
            <w:r w:rsidRPr="009214C6">
              <w:rPr>
                <w:rFonts w:ascii="Courier New" w:hAnsi="Courier New" w:cs="Courier New"/>
                <w:color w:val="000000"/>
                <w:sz w:val="18"/>
                <w:szCs w:val="18"/>
              </w:rPr>
              <w:t>;</w:t>
            </w:r>
            <w:r w:rsidRPr="009214C6">
              <w:rPr>
                <w:rFonts w:ascii="Courier New" w:hAnsi="Courier New" w:cs="Courier New"/>
                <w:sz w:val="18"/>
                <w:szCs w:val="18"/>
              </w:rPr>
              <w:br/>
            </w:r>
            <w:r w:rsidRPr="009214C6">
              <w:rPr>
                <w:rFonts w:ascii="Courier New" w:hAnsi="Courier New" w:cs="Courier New"/>
                <w:color w:val="000000"/>
                <w:sz w:val="18"/>
                <w:szCs w:val="18"/>
              </w:rPr>
              <w:t xml:space="preserve">       </w:t>
            </w:r>
            <w:r w:rsidR="00091311">
              <w:rPr>
                <w:rFonts w:ascii="Courier New" w:hAnsi="Courier New" w:cs="Courier New"/>
                <w:color w:val="000000"/>
                <w:sz w:val="18"/>
                <w:szCs w:val="18"/>
              </w:rPr>
              <w:t xml:space="preserve"> </w:t>
            </w:r>
            <w:r w:rsidRPr="009214C6">
              <w:rPr>
                <w:rFonts w:ascii="Courier New" w:hAnsi="Courier New" w:cs="Courier New"/>
                <w:color w:val="000000"/>
                <w:sz w:val="18"/>
                <w:szCs w:val="18"/>
              </w:rPr>
              <w:t>}</w:t>
            </w:r>
            <w:r w:rsidRPr="009214C6">
              <w:rPr>
                <w:rFonts w:ascii="Courier New" w:hAnsi="Courier New" w:cs="Courier New"/>
                <w:color w:val="000000"/>
                <w:sz w:val="18"/>
                <w:szCs w:val="18"/>
              </w:rPr>
              <w:tab/>
            </w:r>
            <w:r w:rsidR="00F7797E" w:rsidRPr="00F7797E">
              <w:rPr>
                <w:rFonts w:ascii="Courier New" w:hAnsi="Courier New" w:cs="Courier New"/>
                <w:color w:val="000000"/>
                <w:sz w:val="18"/>
                <w:szCs w:val="20"/>
              </w:rPr>
              <w:tab/>
            </w:r>
            <w:r w:rsidR="0059487F">
              <w:rPr>
                <w:rFonts w:ascii="Courier New" w:hAnsi="Courier New" w:cs="Courier New"/>
                <w:sz w:val="18"/>
                <w:szCs w:val="20"/>
              </w:rPr>
              <w:br/>
            </w:r>
            <w:r w:rsidR="00CB0DF8">
              <w:rPr>
                <w:rFonts w:ascii="Courier New" w:hAnsi="Courier New" w:cs="Courier New"/>
                <w:color w:val="000000"/>
                <w:sz w:val="18"/>
                <w:szCs w:val="20"/>
              </w:rPr>
              <w:t xml:space="preserve">    </w:t>
            </w:r>
            <w:r w:rsidR="00CB0DF8">
              <w:rPr>
                <w:rFonts w:ascii="Courier New" w:hAnsi="Courier New" w:cs="Courier New"/>
                <w:sz w:val="18"/>
                <w:szCs w:val="20"/>
              </w:rPr>
              <w:t>}</w:t>
            </w:r>
            <w:r w:rsidR="00200359">
              <w:rPr>
                <w:rFonts w:ascii="Courier New" w:hAnsi="Courier New" w:cs="Courier New"/>
                <w:sz w:val="18"/>
                <w:szCs w:val="20"/>
              </w:rPr>
              <w:br/>
            </w:r>
            <w:r w:rsidR="00F7797E" w:rsidRPr="00F7797E">
              <w:rPr>
                <w:rFonts w:ascii="Courier New" w:hAnsi="Courier New" w:cs="Courier New"/>
                <w:color w:val="000000"/>
                <w:sz w:val="18"/>
                <w:szCs w:val="20"/>
              </w:rPr>
              <w:t>}</w:t>
            </w:r>
          </w:p>
        </w:tc>
      </w:tr>
    </w:tbl>
    <w:p w:rsidR="00A118BB" w:rsidRDefault="00A118BB">
      <w:pPr>
        <w:pStyle w:val="Caption"/>
      </w:pPr>
      <w:bookmarkStart w:id="65" w:name="_Ref310435588"/>
      <w:r>
        <w:t xml:space="preserve">Figure </w:t>
      </w:r>
      <w:r w:rsidR="00D56316">
        <w:fldChar w:fldCharType="begin"/>
      </w:r>
      <w:r>
        <w:instrText xml:space="preserve"> SEQ Figure \* ARABIC </w:instrText>
      </w:r>
      <w:r w:rsidR="00D56316">
        <w:fldChar w:fldCharType="separate"/>
      </w:r>
      <w:r w:rsidR="00823497">
        <w:rPr>
          <w:noProof/>
        </w:rPr>
        <w:t>8</w:t>
      </w:r>
      <w:r w:rsidR="00D56316">
        <w:fldChar w:fldCharType="end"/>
      </w:r>
      <w:bookmarkEnd w:id="65"/>
      <w:r>
        <w:t xml:space="preserve"> </w:t>
      </w:r>
      <w:r w:rsidR="00146B41">
        <w:t>How to process</w:t>
      </w:r>
      <w:r>
        <w:t xml:space="preserve"> a command presented to the virtual card</w:t>
      </w:r>
    </w:p>
    <w:p w:rsidR="00EF34A6" w:rsidRDefault="00867F03">
      <w:r>
        <w:t xml:space="preserve">The basic processing that takes place is that commands arrive as </w:t>
      </w:r>
      <w:r>
        <w:rPr>
          <w:b/>
        </w:rPr>
        <w:t>byte []</w:t>
      </w:r>
      <w:r>
        <w:t xml:space="preserve"> and these have to be parsed to determine how to respond. The example has been set up so that we can effectively roll our own simple commands and responses provided they adhere to the structure of commands and responses as defined in the </w:t>
      </w:r>
      <w:r w:rsidR="00F7797E" w:rsidRPr="00F7797E">
        <w:rPr>
          <w:b/>
        </w:rPr>
        <w:t>ISO 7186-4</w:t>
      </w:r>
      <w:r w:rsidR="00F7797E" w:rsidRPr="00F7797E">
        <w:t xml:space="preserve"> specification</w:t>
      </w:r>
      <w:r w:rsidR="00D61F58">
        <w:t xml:space="preserve"> which defines exchanges at the top of the stack as shown in </w:t>
      </w:r>
      <w:r w:rsidR="00D56316">
        <w:fldChar w:fldCharType="begin"/>
      </w:r>
      <w:r w:rsidR="00D61F58">
        <w:instrText xml:space="preserve"> REF _Ref310349529 \h </w:instrText>
      </w:r>
      <w:r w:rsidR="00D56316">
        <w:fldChar w:fldCharType="separate"/>
      </w:r>
      <w:r w:rsidR="00D61F58">
        <w:t xml:space="preserve">Figure </w:t>
      </w:r>
      <w:r w:rsidR="00D61F58">
        <w:rPr>
          <w:noProof/>
        </w:rPr>
        <w:t>1</w:t>
      </w:r>
      <w:r w:rsidR="00D56316">
        <w:fldChar w:fldCharType="end"/>
      </w:r>
      <w:r>
        <w:t xml:space="preserve">. That is they must take the form of </w:t>
      </w:r>
      <w:r w:rsidR="00F7797E" w:rsidRPr="00F7797E">
        <w:rPr>
          <w:b/>
        </w:rPr>
        <w:t>APDU</w:t>
      </w:r>
      <w:r>
        <w:t xml:space="preserve">s. </w:t>
      </w:r>
      <w:r w:rsidR="00D61F58">
        <w:t>APDUs can be tedious to parse but for the sake of this example we will make use of only three simple ones that will demonstrate their use.</w:t>
      </w:r>
      <w:r w:rsidR="00BA20E6">
        <w:t xml:space="preserve"> These are shown in </w:t>
      </w:r>
      <w:r w:rsidR="00D56316">
        <w:fldChar w:fldCharType="begin"/>
      </w:r>
      <w:r w:rsidR="00BA20E6">
        <w:instrText xml:space="preserve"> REF _Ref310439798 \h </w:instrText>
      </w:r>
      <w:r w:rsidR="00D56316">
        <w:fldChar w:fldCharType="separate"/>
      </w:r>
      <w:r w:rsidR="00BA20E6">
        <w:t xml:space="preserve">Figure </w:t>
      </w:r>
      <w:r w:rsidR="00BA20E6">
        <w:rPr>
          <w:noProof/>
        </w:rPr>
        <w:t>9</w:t>
      </w:r>
      <w:r w:rsidR="00D56316">
        <w:fldChar w:fldCharType="end"/>
      </w:r>
      <w:r w:rsidR="00BA20E6">
        <w:t>.</w:t>
      </w:r>
    </w:p>
    <w:p w:rsidR="00EF34A6" w:rsidRDefault="00BA20E6">
      <w:r>
        <w:t>The messages that flow between a reader and a smart card at the APDU level are in the form of commands and responses. The reader will send a command APDU (C-APDU) to the card and the card will answer with a response APDU (R-APDU).</w:t>
      </w:r>
    </w:p>
    <w:p w:rsidR="00EF34A6" w:rsidRDefault="00BA20E6">
      <w:r>
        <w:t xml:space="preserve">C-APDUs have a well defined format. An example of a simple one is demonstrated by the </w:t>
      </w:r>
      <w:r>
        <w:rPr>
          <w:b/>
        </w:rPr>
        <w:t xml:space="preserve">byte [] simpleISO14443Capdu </w:t>
      </w:r>
      <w:r>
        <w:t xml:space="preserve">in </w:t>
      </w:r>
      <w:r w:rsidR="00D56316">
        <w:fldChar w:fldCharType="begin"/>
      </w:r>
      <w:r>
        <w:instrText xml:space="preserve"> REF _Ref310439798 \h </w:instrText>
      </w:r>
      <w:r w:rsidR="00D56316">
        <w:fldChar w:fldCharType="separate"/>
      </w:r>
      <w:r>
        <w:t xml:space="preserve">Figure </w:t>
      </w:r>
      <w:r>
        <w:rPr>
          <w:noProof/>
        </w:rPr>
        <w:t>9</w:t>
      </w:r>
      <w:r w:rsidR="00D56316">
        <w:fldChar w:fldCharType="end"/>
      </w:r>
      <w:r>
        <w:t>. It has a number of fields:</w:t>
      </w:r>
    </w:p>
    <w:p w:rsidR="00EF34A6" w:rsidRDefault="00BA20E6">
      <w:pPr>
        <w:pStyle w:val="ListParagraph"/>
        <w:numPr>
          <w:ilvl w:val="0"/>
          <w:numId w:val="9"/>
        </w:numPr>
      </w:pPr>
      <w:r>
        <w:t xml:space="preserve">A </w:t>
      </w:r>
      <w:r w:rsidR="00F7797E" w:rsidRPr="00F7797E">
        <w:rPr>
          <w:b/>
        </w:rPr>
        <w:t>Class</w:t>
      </w:r>
      <w:r>
        <w:t xml:space="preserve"> field (</w:t>
      </w:r>
      <w:r>
        <w:rPr>
          <w:b/>
        </w:rPr>
        <w:t>CLA</w:t>
      </w:r>
      <w:r>
        <w:t xml:space="preserve">) – this contains various flags that control the interpretation of the subsequent </w:t>
      </w:r>
      <w:r w:rsidR="00AE4C9F">
        <w:t>instruction</w:t>
      </w:r>
      <w:r>
        <w:t xml:space="preserve"> (</w:t>
      </w:r>
      <w:r w:rsidR="00AE4C9F">
        <w:rPr>
          <w:b/>
        </w:rPr>
        <w:t>INS</w:t>
      </w:r>
      <w:r>
        <w:t xml:space="preserve">) itself. In the example in </w:t>
      </w:r>
      <w:r w:rsidR="00D56316">
        <w:fldChar w:fldCharType="begin"/>
      </w:r>
      <w:r>
        <w:instrText xml:space="preserve"> REF _Ref310439798 \h </w:instrText>
      </w:r>
      <w:r w:rsidR="00D56316">
        <w:fldChar w:fldCharType="separate"/>
      </w:r>
      <w:r>
        <w:t xml:space="preserve">Figure </w:t>
      </w:r>
      <w:r>
        <w:rPr>
          <w:noProof/>
        </w:rPr>
        <w:t>9</w:t>
      </w:r>
      <w:r w:rsidR="00D56316">
        <w:fldChar w:fldCharType="end"/>
      </w:r>
      <w:r>
        <w:t xml:space="preserve"> it identifies the </w:t>
      </w:r>
      <w:r w:rsidR="00AE4C9F">
        <w:rPr>
          <w:b/>
        </w:rPr>
        <w:t>INS</w:t>
      </w:r>
      <w:r>
        <w:rPr>
          <w:b/>
        </w:rPr>
        <w:t xml:space="preserve"> </w:t>
      </w:r>
      <w:r>
        <w:t xml:space="preserve">as a </w:t>
      </w:r>
      <w:r>
        <w:lastRenderedPageBreak/>
        <w:t xml:space="preserve">proprietary one rather than one of the standard ones defined in the </w:t>
      </w:r>
      <w:r w:rsidR="00F7797E" w:rsidRPr="00F7797E">
        <w:rPr>
          <w:b/>
        </w:rPr>
        <w:t>ISO 7816-4</w:t>
      </w:r>
      <w:r>
        <w:t xml:space="preserve"> specification.</w:t>
      </w:r>
    </w:p>
    <w:p w:rsidR="00EF34A6" w:rsidRDefault="00BA20E6">
      <w:pPr>
        <w:pStyle w:val="ListParagraph"/>
        <w:numPr>
          <w:ilvl w:val="0"/>
          <w:numId w:val="9"/>
        </w:numPr>
      </w:pPr>
      <w:r>
        <w:t>A</w:t>
      </w:r>
      <w:r w:rsidR="00AF40F9">
        <w:t>n</w:t>
      </w:r>
      <w:r>
        <w:t xml:space="preserve"> </w:t>
      </w:r>
      <w:r w:rsidR="00AF40F9">
        <w:rPr>
          <w:b/>
        </w:rPr>
        <w:t>Instruction</w:t>
      </w:r>
      <w:r>
        <w:t xml:space="preserve"> (</w:t>
      </w:r>
      <w:r w:rsidR="00AF40F9">
        <w:rPr>
          <w:b/>
        </w:rPr>
        <w:t>INS</w:t>
      </w:r>
      <w:r>
        <w:t>) field – this contains the specific operation that is to be performed by the card. Examples might be “</w:t>
      </w:r>
      <w:r w:rsidR="00F7797E" w:rsidRPr="00F7797E">
        <w:rPr>
          <w:b/>
        </w:rPr>
        <w:t>READ</w:t>
      </w:r>
      <w:r>
        <w:t>”, “</w:t>
      </w:r>
      <w:r w:rsidR="00F7797E" w:rsidRPr="00F7797E">
        <w:rPr>
          <w:b/>
        </w:rPr>
        <w:t>SELECT</w:t>
      </w:r>
      <w:r>
        <w:t xml:space="preserve">”, etc. In this case I’ve </w:t>
      </w:r>
      <w:r w:rsidR="0033212B">
        <w:t xml:space="preserve">arbitrarily </w:t>
      </w:r>
      <w:r>
        <w:t xml:space="preserve">chosen my own </w:t>
      </w:r>
      <w:r w:rsidR="00AF40F9">
        <w:t>instruction</w:t>
      </w:r>
      <w:r w:rsidR="0033212B">
        <w:t>,</w:t>
      </w:r>
      <w:r>
        <w:t xml:space="preserve"> </w:t>
      </w:r>
      <w:r w:rsidR="00F7797E" w:rsidRPr="00F7797E">
        <w:rPr>
          <w:b/>
        </w:rPr>
        <w:t>0x37</w:t>
      </w:r>
      <w:r>
        <w:rPr>
          <w:b/>
        </w:rPr>
        <w:t xml:space="preserve"> </w:t>
      </w:r>
      <w:r>
        <w:t>in hexadecimal notation</w:t>
      </w:r>
      <w:r w:rsidR="0033212B">
        <w:t>,</w:t>
      </w:r>
      <w:r>
        <w:t xml:space="preserve"> since this is a</w:t>
      </w:r>
      <w:r w:rsidR="0033212B">
        <w:t xml:space="preserve"> sample</w:t>
      </w:r>
      <w:r>
        <w:t xml:space="preserve"> application</w:t>
      </w:r>
      <w:r w:rsidR="0033212B">
        <w:t xml:space="preserve">. A real application would use the standard </w:t>
      </w:r>
      <w:r w:rsidR="00AF40F9">
        <w:t>instruction</w:t>
      </w:r>
      <w:r w:rsidR="0033212B">
        <w:t xml:space="preserve"> sets for the card in question.</w:t>
      </w:r>
    </w:p>
    <w:p w:rsidR="00EF34A6" w:rsidRDefault="0033212B">
      <w:pPr>
        <w:pStyle w:val="ListParagraph"/>
        <w:numPr>
          <w:ilvl w:val="0"/>
          <w:numId w:val="9"/>
        </w:numPr>
      </w:pPr>
      <w:r>
        <w:t xml:space="preserve">Parameter </w:t>
      </w:r>
      <w:r>
        <w:rPr>
          <w:b/>
        </w:rPr>
        <w:t>P1</w:t>
      </w:r>
      <w:r>
        <w:t xml:space="preserve"> and </w:t>
      </w:r>
      <w:r>
        <w:rPr>
          <w:b/>
        </w:rPr>
        <w:t xml:space="preserve">P2 </w:t>
      </w:r>
      <w:r>
        <w:t xml:space="preserve">fields – these would carry any additional qualification information specific to the </w:t>
      </w:r>
      <w:r w:rsidR="00AE4C9F">
        <w:t>instruction</w:t>
      </w:r>
      <w:r>
        <w:t xml:space="preserve"> (</w:t>
      </w:r>
      <w:r w:rsidR="00AE4C9F">
        <w:rPr>
          <w:b/>
        </w:rPr>
        <w:t>INS</w:t>
      </w:r>
      <w:r>
        <w:t>). In this example they are not used</w:t>
      </w:r>
      <w:ins w:id="66" w:author="user" w:date="2012-01-10T08:47:00Z">
        <w:r w:rsidR="002A3F2A">
          <w:t>.</w:t>
        </w:r>
      </w:ins>
    </w:p>
    <w:p w:rsidR="00EF34A6" w:rsidRDefault="0033212B">
      <w:pPr>
        <w:pStyle w:val="ListParagraph"/>
        <w:numPr>
          <w:ilvl w:val="0"/>
          <w:numId w:val="9"/>
        </w:numPr>
      </w:pPr>
      <w:r>
        <w:t xml:space="preserve">An optional </w:t>
      </w:r>
      <w:r w:rsidR="00F7797E" w:rsidRPr="00F7797E">
        <w:rPr>
          <w:b/>
        </w:rPr>
        <w:t>Command Length</w:t>
      </w:r>
      <w:r>
        <w:t xml:space="preserve"> (</w:t>
      </w:r>
      <w:r w:rsidR="00F7797E" w:rsidRPr="00F7797E">
        <w:rPr>
          <w:b/>
        </w:rPr>
        <w:t>L(</w:t>
      </w:r>
      <w:r>
        <w:rPr>
          <w:b/>
        </w:rPr>
        <w:t>c</w:t>
      </w:r>
      <w:r w:rsidR="00F7797E" w:rsidRPr="00F7797E">
        <w:rPr>
          <w:b/>
        </w:rPr>
        <w:t>)</w:t>
      </w:r>
      <w:r>
        <w:t xml:space="preserve">) field – if the command carries optional data L(c) would indicate the length if the data. L(c) may not be present if there is no data to be carried by the command. In this example I’ve added a payload of </w:t>
      </w:r>
      <w:r>
        <w:rPr>
          <w:b/>
        </w:rPr>
        <w:t>0x99</w:t>
      </w:r>
      <w:r>
        <w:t xml:space="preserve"> just to demonstrate the use of the L(c) field which has a value </w:t>
      </w:r>
      <w:r>
        <w:rPr>
          <w:b/>
        </w:rPr>
        <w:t>0x01</w:t>
      </w:r>
      <w:r>
        <w:t>.</w:t>
      </w:r>
    </w:p>
    <w:p w:rsidR="00EF34A6" w:rsidRDefault="0033212B">
      <w:pPr>
        <w:pStyle w:val="ListParagraph"/>
        <w:numPr>
          <w:ilvl w:val="0"/>
          <w:numId w:val="9"/>
        </w:numPr>
      </w:pPr>
      <w:r>
        <w:t xml:space="preserve">An optional </w:t>
      </w:r>
      <w:r w:rsidR="00F7797E" w:rsidRPr="00F7797E">
        <w:rPr>
          <w:b/>
        </w:rPr>
        <w:t>Response Length Expected</w:t>
      </w:r>
      <w:r>
        <w:t xml:space="preserve"> field (</w:t>
      </w:r>
      <w:proofErr w:type="gramStart"/>
      <w:r w:rsidR="00F7797E" w:rsidRPr="00F7797E">
        <w:rPr>
          <w:b/>
        </w:rPr>
        <w:t>L(</w:t>
      </w:r>
      <w:proofErr w:type="gramEnd"/>
      <w:r w:rsidR="00F7797E" w:rsidRPr="00F7797E">
        <w:rPr>
          <w:b/>
        </w:rPr>
        <w:t>e)</w:t>
      </w:r>
      <w:r>
        <w:t xml:space="preserve">) – if present this identifies the upper bound on the length of the expected response. In this example I’ve coded a value of </w:t>
      </w:r>
      <w:r>
        <w:rPr>
          <w:b/>
        </w:rPr>
        <w:t>0x00</w:t>
      </w:r>
      <w:r>
        <w:t xml:space="preserve"> for </w:t>
      </w:r>
      <w:proofErr w:type="gramStart"/>
      <w:r>
        <w:t>L</w:t>
      </w:r>
      <w:r w:rsidR="00AF40F9">
        <w:t>(</w:t>
      </w:r>
      <w:proofErr w:type="gramEnd"/>
      <w:r>
        <w:t>e) which, confusingly, indicates a response of up to 256 (decimal) bytes may be expected.</w:t>
      </w:r>
    </w:p>
    <w:p w:rsidR="00EF34A6" w:rsidRDefault="0033212B">
      <w:r>
        <w:t xml:space="preserve">You really need to read the ISO 7816-4 specification if you want to understand how to encode all the permutations </w:t>
      </w:r>
      <w:r w:rsidR="004E192E">
        <w:t>of length and data fields.</w:t>
      </w:r>
    </w:p>
    <w:p w:rsidR="004E192E" w:rsidRDefault="004E192E" w:rsidP="0033212B">
      <w:r>
        <w:t xml:space="preserve">If we now revisit </w:t>
      </w:r>
      <w:r w:rsidR="00D56316">
        <w:fldChar w:fldCharType="begin"/>
      </w:r>
      <w:r>
        <w:instrText xml:space="preserve"> REF _Ref310435588 \h </w:instrText>
      </w:r>
      <w:r w:rsidR="00D56316">
        <w:fldChar w:fldCharType="separate"/>
      </w:r>
      <w:r>
        <w:t xml:space="preserve">Figure </w:t>
      </w:r>
      <w:r>
        <w:rPr>
          <w:noProof/>
        </w:rPr>
        <w:t>8</w:t>
      </w:r>
      <w:r w:rsidR="00D56316">
        <w:fldChar w:fldCharType="end"/>
      </w:r>
      <w:r>
        <w:t xml:space="preserve"> we can see that the </w:t>
      </w:r>
      <w:r>
        <w:rPr>
          <w:b/>
        </w:rPr>
        <w:t xml:space="preserve">byte [] </w:t>
      </w:r>
      <w:r>
        <w:t>that’s received is checked against the command</w:t>
      </w:r>
      <w:ins w:id="67" w:author="user" w:date="2012-01-10T08:50:00Z">
        <w:r w:rsidR="0091594C">
          <w:t>s</w:t>
        </w:r>
      </w:ins>
      <w:r>
        <w:t xml:space="preserve"> that we are prepared to handle. If it matches, a response is built and returned, whilst in all other cases a specific rejection response is sent.</w:t>
      </w:r>
    </w:p>
    <w:p w:rsidR="004E192E" w:rsidRDefault="004E192E" w:rsidP="0033212B">
      <w:r>
        <w:t>Let’s look at response</w:t>
      </w:r>
      <w:ins w:id="68" w:author="user" w:date="2012-01-10T08:50:00Z">
        <w:r w:rsidR="0091594C">
          <w:t>s</w:t>
        </w:r>
      </w:ins>
      <w:r>
        <w:t xml:space="preserve"> now; or rather R-APDU formats. AN R-APDU is really very simple. It consists of:</w:t>
      </w:r>
    </w:p>
    <w:p w:rsidR="00EF34A6" w:rsidRDefault="004E192E">
      <w:pPr>
        <w:pStyle w:val="ListParagraph"/>
        <w:numPr>
          <w:ilvl w:val="0"/>
          <w:numId w:val="10"/>
        </w:numPr>
      </w:pPr>
      <w:r>
        <w:t xml:space="preserve">An optional </w:t>
      </w:r>
      <w:r w:rsidR="00F7797E" w:rsidRPr="00F7797E">
        <w:rPr>
          <w:b/>
        </w:rPr>
        <w:t>Response Data</w:t>
      </w:r>
      <w:r>
        <w:t xml:space="preserve"> field -- this represents any data that the command expects to be returned. The absence of an </w:t>
      </w:r>
      <w:proofErr w:type="gramStart"/>
      <w:r w:rsidR="00F7797E" w:rsidRPr="00F7797E">
        <w:rPr>
          <w:b/>
        </w:rPr>
        <w:t>L(</w:t>
      </w:r>
      <w:proofErr w:type="gramEnd"/>
      <w:r w:rsidR="00F7797E" w:rsidRPr="00F7797E">
        <w:rPr>
          <w:b/>
        </w:rPr>
        <w:t>e)</w:t>
      </w:r>
      <w:r>
        <w:t xml:space="preserve"> field in the original command indicates that no response data is expected and this field is missing in the response.</w:t>
      </w:r>
    </w:p>
    <w:p w:rsidR="00EF34A6" w:rsidRDefault="004E192E">
      <w:pPr>
        <w:pStyle w:val="ListParagraph"/>
        <w:numPr>
          <w:ilvl w:val="0"/>
          <w:numId w:val="10"/>
        </w:numPr>
      </w:pPr>
      <w:r>
        <w:t xml:space="preserve">Two </w:t>
      </w:r>
      <w:r w:rsidR="00F7797E" w:rsidRPr="00F7797E">
        <w:rPr>
          <w:b/>
        </w:rPr>
        <w:t>Status Word</w:t>
      </w:r>
      <w:r>
        <w:t xml:space="preserve"> (</w:t>
      </w:r>
      <w:r w:rsidR="00F7797E" w:rsidRPr="00F7797E">
        <w:rPr>
          <w:b/>
        </w:rPr>
        <w:t>SW1</w:t>
      </w:r>
      <w:r>
        <w:t xml:space="preserve"> and </w:t>
      </w:r>
      <w:r w:rsidR="00F7797E" w:rsidRPr="00F7797E">
        <w:rPr>
          <w:b/>
        </w:rPr>
        <w:t>SW2</w:t>
      </w:r>
      <w:r>
        <w:t>) fields – these are always present and reflect information that indicates the success or failure of the original command. The standard identifies the particular (</w:t>
      </w:r>
      <w:r w:rsidR="00F7797E" w:rsidRPr="00F7797E">
        <w:rPr>
          <w:b/>
        </w:rPr>
        <w:t>SW1</w:t>
      </w:r>
      <w:r>
        <w:t xml:space="preserve">, </w:t>
      </w:r>
      <w:r w:rsidR="00F7797E" w:rsidRPr="00F7797E">
        <w:rPr>
          <w:b/>
        </w:rPr>
        <w:t>SW2</w:t>
      </w:r>
      <w:r>
        <w:t>) response of (</w:t>
      </w:r>
      <w:r w:rsidR="00F7797E" w:rsidRPr="00F7797E">
        <w:rPr>
          <w:b/>
        </w:rPr>
        <w:t>0x90</w:t>
      </w:r>
      <w:r>
        <w:t xml:space="preserve">, </w:t>
      </w:r>
      <w:r w:rsidR="00F7797E" w:rsidRPr="00F7797E">
        <w:rPr>
          <w:b/>
        </w:rPr>
        <w:t>0x00</w:t>
      </w:r>
      <w:r>
        <w:t xml:space="preserve">) as indicating </w:t>
      </w:r>
      <w:r w:rsidR="00F7797E" w:rsidRPr="00F7797E">
        <w:rPr>
          <w:b/>
        </w:rPr>
        <w:t>SUCCESS</w:t>
      </w:r>
      <w:r>
        <w:t xml:space="preserve">. For convenience the </w:t>
      </w:r>
      <w:r>
        <w:rPr>
          <w:b/>
        </w:rPr>
        <w:t>byte []</w:t>
      </w:r>
      <w:r w:rsidR="00055FA4">
        <w:rPr>
          <w:b/>
        </w:rPr>
        <w:t xml:space="preserve"> </w:t>
      </w:r>
      <w:r w:rsidR="009214C6" w:rsidRPr="009214C6">
        <w:rPr>
          <w:b/>
        </w:rPr>
        <w:t>CommonADPUs.</w:t>
      </w:r>
      <w:r w:rsidR="007849C7">
        <w:rPr>
          <w:b/>
        </w:rPr>
        <w:t>goodResponseRapdu</w:t>
      </w:r>
      <w:r w:rsidR="007849C7">
        <w:t xml:space="preserve"> in </w:t>
      </w:r>
      <w:r w:rsidR="00D56316">
        <w:fldChar w:fldCharType="begin"/>
      </w:r>
      <w:r w:rsidR="007849C7">
        <w:instrText xml:space="preserve"> REF _Ref310439798 \h </w:instrText>
      </w:r>
      <w:r w:rsidR="00D56316">
        <w:fldChar w:fldCharType="separate"/>
      </w:r>
      <w:r w:rsidR="007849C7">
        <w:t xml:space="preserve">Figure </w:t>
      </w:r>
      <w:r w:rsidR="007849C7">
        <w:rPr>
          <w:noProof/>
        </w:rPr>
        <w:t>9</w:t>
      </w:r>
      <w:r w:rsidR="00D56316">
        <w:fldChar w:fldCharType="end"/>
      </w:r>
      <w:r w:rsidR="007849C7">
        <w:t xml:space="preserve"> is set up this way.</w:t>
      </w:r>
      <w:r w:rsidR="007849C7">
        <w:br/>
      </w:r>
      <w:r w:rsidR="007849C7">
        <w:br/>
        <w:t xml:space="preserve">You will notice that there is another R-APDU defined in this code fragment: </w:t>
      </w:r>
      <w:r w:rsidR="007849C7">
        <w:rPr>
          <w:b/>
        </w:rPr>
        <w:t>byte []</w:t>
      </w:r>
      <w:r w:rsidR="00055FA4">
        <w:rPr>
          <w:b/>
        </w:rPr>
        <w:t xml:space="preserve"> </w:t>
      </w:r>
      <w:r w:rsidR="00055FA4" w:rsidRPr="00055FA4">
        <w:rPr>
          <w:b/>
        </w:rPr>
        <w:t>CommonADPUs.</w:t>
      </w:r>
      <w:r w:rsidR="007849C7" w:rsidRPr="007849C7">
        <w:rPr>
          <w:b/>
        </w:rPr>
        <w:t>noNdefSupportRapdu</w:t>
      </w:r>
      <w:r w:rsidR="007849C7">
        <w:t>. The specific value (</w:t>
      </w:r>
      <w:r w:rsidR="007849C7" w:rsidRPr="007849C7">
        <w:rPr>
          <w:b/>
        </w:rPr>
        <w:t>0x6A</w:t>
      </w:r>
      <w:r w:rsidR="007849C7">
        <w:t xml:space="preserve">, </w:t>
      </w:r>
      <w:r w:rsidR="007849C7" w:rsidRPr="007849C7">
        <w:rPr>
          <w:b/>
        </w:rPr>
        <w:t>0x82</w:t>
      </w:r>
      <w:r w:rsidR="007849C7">
        <w:t>) of (</w:t>
      </w:r>
      <w:r w:rsidR="00F7797E" w:rsidRPr="00F7797E">
        <w:rPr>
          <w:b/>
        </w:rPr>
        <w:t>SW1</w:t>
      </w:r>
      <w:r w:rsidR="007849C7">
        <w:t xml:space="preserve">, </w:t>
      </w:r>
      <w:r w:rsidR="00F7797E" w:rsidRPr="00F7797E">
        <w:rPr>
          <w:b/>
        </w:rPr>
        <w:t>SW2</w:t>
      </w:r>
      <w:r w:rsidR="007849C7">
        <w:t xml:space="preserve">) is defined by the NFC Forum Type 4 </w:t>
      </w:r>
      <w:r w:rsidR="00C20EC3">
        <w:t xml:space="preserve">Tag </w:t>
      </w:r>
      <w:r w:rsidR="007849C7">
        <w:t>specification as indicating that: “</w:t>
      </w:r>
      <w:r w:rsidR="00F7797E" w:rsidRPr="00F7797E">
        <w:rPr>
          <w:b/>
        </w:rPr>
        <w:t>NDEF is not supported by this card</w:t>
      </w:r>
      <w:r w:rsidR="002A773D">
        <w:t xml:space="preserve">”. </w:t>
      </w:r>
    </w:p>
    <w:p w:rsidR="00D57404" w:rsidRDefault="007849C7">
      <w:r>
        <w:t>So, why do we want to use this? Well, you’ll see when you run the sample code that accompanies this article that the BlackBerry device that is acting as the reader (</w:t>
      </w:r>
      <w:r w:rsidR="00D56316">
        <w:fldChar w:fldCharType="begin"/>
      </w:r>
      <w:r>
        <w:instrText xml:space="preserve"> REF _Ref310416585 \h </w:instrText>
      </w:r>
      <w:r w:rsidR="00D56316">
        <w:fldChar w:fldCharType="separate"/>
      </w:r>
      <w:r>
        <w:t xml:space="preserve">Figure </w:t>
      </w:r>
      <w:r>
        <w:rPr>
          <w:noProof/>
        </w:rPr>
        <w:t>3</w:t>
      </w:r>
      <w:r w:rsidR="00D56316">
        <w:fldChar w:fldCharType="end"/>
      </w:r>
      <w:r>
        <w:t>) will attempt to probe the virtual card that is being emulated to try and see if it is actually an NDEF smart tag. It does this by sending a series of commands defined by the NFC Forum Type</w:t>
      </w:r>
      <w:r w:rsidR="00C20EC3">
        <w:t>-</w:t>
      </w:r>
      <w:r>
        <w:t xml:space="preserve">4 </w:t>
      </w:r>
      <w:r w:rsidR="00C20EC3">
        <w:t>Tag specification</w:t>
      </w:r>
      <w:r w:rsidR="00334340">
        <w:t xml:space="preserve"> to figure this out.</w:t>
      </w:r>
      <w:r w:rsidR="008D5898">
        <w:t xml:space="preserve"> The</w:t>
      </w:r>
      <w:r w:rsidR="003205A3">
        <w:t xml:space="preserve"> C-APDU command</w:t>
      </w:r>
      <w:r w:rsidR="008D5898">
        <w:t xml:space="preserve"> that we check for in this case </w:t>
      </w:r>
      <w:r w:rsidR="003205A3">
        <w:t>is</w:t>
      </w:r>
      <w:r w:rsidR="008D5898">
        <w:t xml:space="preserve"> </w:t>
      </w:r>
    </w:p>
    <w:p w:rsidR="009214C6" w:rsidRPr="009214C6" w:rsidRDefault="009214C6" w:rsidP="009214C6">
      <w:pPr>
        <w:pStyle w:val="ListParagraph"/>
        <w:numPr>
          <w:ilvl w:val="0"/>
          <w:numId w:val="11"/>
        </w:numPr>
      </w:pPr>
      <w:r w:rsidRPr="009214C6">
        <w:rPr>
          <w:b/>
        </w:rPr>
        <w:t>byte []</w:t>
      </w:r>
      <w:r w:rsidR="000118B5">
        <w:rPr>
          <w:b/>
        </w:rPr>
        <w:t xml:space="preserve"> CommonADPUs.</w:t>
      </w:r>
      <w:r w:rsidRPr="009214C6">
        <w:rPr>
          <w:b/>
        </w:rPr>
        <w:t>ndefTagApplicationSelectCapdu</w:t>
      </w:r>
      <w:r w:rsidR="000118B5">
        <w:rPr>
          <w:b/>
        </w:rPr>
        <w:t xml:space="preserve"> </w:t>
      </w:r>
    </w:p>
    <w:p w:rsidR="009214C6" w:rsidRDefault="008D5898">
      <w:r>
        <w:lastRenderedPageBreak/>
        <w:t xml:space="preserve">You can examine the sample code that comes with this example to see the exact </w:t>
      </w:r>
      <w:r w:rsidR="003205A3">
        <w:t>form of this C-APDU</w:t>
      </w:r>
      <w:r>
        <w:t>.</w:t>
      </w:r>
    </w:p>
    <w:p w:rsidR="00C613C7" w:rsidRDefault="007849C7">
      <w:r>
        <w:t xml:space="preserve">It’s not the intent of this article to examine how to interact with an NDEF smart tag at the NDEF level using low level commands so we simply respond </w:t>
      </w:r>
      <w:r w:rsidR="002A773D">
        <w:t xml:space="preserve">with </w:t>
      </w:r>
      <w:ins w:id="69" w:author="user" w:date="2012-01-10T09:23:00Z">
        <w:r w:rsidR="00224CE3" w:rsidRPr="00224CE3">
          <w:rPr>
            <w:b/>
          </w:rPr>
          <w:t>byte [] CommonADPUs.noNdefSupportRapdu as a simple way of responding to the reader if the C-APDU indicates selection of the NFC Forum Type 4 NDEF Tag Application which our sample Java application does not support</w:t>
        </w:r>
        <w:r w:rsidR="00082D8C">
          <w:rPr>
            <w:b/>
          </w:rPr>
          <w:t>.</w:t>
        </w:r>
      </w:ins>
      <w:del w:id="70" w:author="user" w:date="2012-01-10T09:23:00Z">
        <w:r w:rsidR="00F7797E" w:rsidDel="00224CE3">
          <w:rPr>
            <w:b/>
          </w:rPr>
          <w:delText>byte []</w:delText>
        </w:r>
        <w:r w:rsidR="00762C67" w:rsidDel="00224CE3">
          <w:rPr>
            <w:b/>
          </w:rPr>
          <w:delText xml:space="preserve"> </w:delText>
        </w:r>
        <w:r w:rsidR="00762C67" w:rsidRPr="00D57404" w:rsidDel="00224CE3">
          <w:rPr>
            <w:b/>
          </w:rPr>
          <w:delText>CommonADPUs.</w:delText>
        </w:r>
        <w:r w:rsidR="00F7797E" w:rsidDel="00224CE3">
          <w:rPr>
            <w:b/>
          </w:rPr>
          <w:delText>noNdefSupportRapdu</w:delText>
        </w:r>
        <w:r w:rsidR="00F7797E" w:rsidRPr="00F7797E" w:rsidDel="00224CE3">
          <w:delText xml:space="preserve"> as a simple way of</w:delText>
        </w:r>
        <w:r w:rsidR="00F7797E" w:rsidDel="00224CE3">
          <w:delText xml:space="preserve"> responding to the reader</w:delText>
        </w:r>
        <w:r w:rsidR="00C613C7" w:rsidDel="00224CE3">
          <w:delText xml:space="preserve"> if the C-APDU matches one of the NFC Forum Type 4 commands</w:delText>
        </w:r>
      </w:del>
      <w:r w:rsidR="00C613C7">
        <w:t>.</w:t>
      </w:r>
    </w:p>
    <w:p w:rsidR="002F127F" w:rsidRDefault="00C613C7">
      <w:r>
        <w:t xml:space="preserve">Any other C-APDU that we do not understand or do not want to handle is rejected with the </w:t>
      </w:r>
      <w:r w:rsidR="009214C6" w:rsidRPr="009214C6">
        <w:rPr>
          <w:b/>
        </w:rPr>
        <w:t>byte []</w:t>
      </w:r>
      <w:r w:rsidR="00762C67">
        <w:rPr>
          <w:b/>
        </w:rPr>
        <w:t xml:space="preserve"> </w:t>
      </w:r>
      <w:r w:rsidR="00762C67" w:rsidRPr="00D57404">
        <w:rPr>
          <w:b/>
        </w:rPr>
        <w:t>CommonADPUs.</w:t>
      </w:r>
      <w:r w:rsidR="009214C6" w:rsidRPr="009214C6">
        <w:rPr>
          <w:b/>
        </w:rPr>
        <w:t>insNotSupportedRapdu</w:t>
      </w:r>
      <w:r>
        <w:t xml:space="preserve"> </w:t>
      </w:r>
      <w:r w:rsidR="00336DAE">
        <w:t>r</w:t>
      </w:r>
      <w:r>
        <w:t>esponse</w:t>
      </w:r>
      <w:r w:rsidR="00336DAE">
        <w:t xml:space="preserve"> for (</w:t>
      </w:r>
      <w:r w:rsidR="00336DAE" w:rsidRPr="00F7797E">
        <w:rPr>
          <w:b/>
        </w:rPr>
        <w:t>SW1</w:t>
      </w:r>
      <w:r w:rsidR="00336DAE">
        <w:t xml:space="preserve">, </w:t>
      </w:r>
      <w:r w:rsidR="00336DAE" w:rsidRPr="00F7797E">
        <w:rPr>
          <w:b/>
        </w:rPr>
        <w:t>SW2</w:t>
      </w:r>
      <w:r w:rsidR="00336DAE">
        <w:t>) of (</w:t>
      </w:r>
      <w:r w:rsidR="00336DAE" w:rsidRPr="007849C7">
        <w:rPr>
          <w:b/>
        </w:rPr>
        <w:t>0x6</w:t>
      </w:r>
      <w:r w:rsidR="00336DAE">
        <w:rPr>
          <w:b/>
        </w:rPr>
        <w:t>D</w:t>
      </w:r>
      <w:r w:rsidR="00336DAE">
        <w:t xml:space="preserve">, </w:t>
      </w:r>
      <w:r w:rsidR="00336DAE" w:rsidRPr="007849C7">
        <w:rPr>
          <w:b/>
        </w:rPr>
        <w:t>0x</w:t>
      </w:r>
      <w:r w:rsidR="00336DAE">
        <w:rPr>
          <w:b/>
        </w:rPr>
        <w:t>00</w:t>
      </w:r>
      <w:r w:rsidR="00E20A9F">
        <w:t>)</w:t>
      </w:r>
      <w:r w:rsidR="008101FC">
        <w:t xml:space="preserve"> which is a standard form for the “Instruction Not Supported” response.</w:t>
      </w:r>
    </w:p>
    <w:p w:rsidR="002F127F" w:rsidRDefault="002F127F">
      <w:r>
        <w:br w:type="page"/>
      </w:r>
    </w:p>
    <w:p w:rsidR="00EF34A6" w:rsidRDefault="00EF34A6"/>
    <w:tbl>
      <w:tblPr>
        <w:tblStyle w:val="TableGrid"/>
        <w:tblW w:w="0" w:type="auto"/>
        <w:tblLook w:val="04A0"/>
      </w:tblPr>
      <w:tblGrid>
        <w:gridCol w:w="9242"/>
      </w:tblGrid>
      <w:tr w:rsidR="006328D5" w:rsidTr="006328D5">
        <w:tc>
          <w:tcPr>
            <w:tcW w:w="9242" w:type="dxa"/>
          </w:tcPr>
          <w:p w:rsidR="006328D5" w:rsidRPr="006328D5" w:rsidRDefault="006328D5" w:rsidP="006328D5">
            <w:pPr>
              <w:autoSpaceDE w:val="0"/>
              <w:autoSpaceDN w:val="0"/>
              <w:adjustRightInd w:val="0"/>
              <w:spacing w:after="200" w:line="276" w:lineRule="auto"/>
              <w:rPr>
                <w:rFonts w:ascii="Courier New" w:hAnsi="Courier New" w:cs="Courier New"/>
                <w:sz w:val="18"/>
                <w:szCs w:val="20"/>
              </w:rPr>
            </w:pPr>
            <w:r>
              <w:rPr>
                <w:rFonts w:ascii="Courier New" w:hAnsi="Courier New" w:cs="Courier New"/>
                <w:b/>
                <w:bCs/>
                <w:color w:val="7F0055"/>
                <w:sz w:val="18"/>
                <w:szCs w:val="20"/>
              </w:rPr>
              <w:br/>
            </w:r>
            <w:r w:rsidR="00F7797E" w:rsidRPr="00F7797E">
              <w:rPr>
                <w:rFonts w:ascii="Courier New" w:hAnsi="Courier New" w:cs="Courier New"/>
                <w:b/>
                <w:bCs/>
                <w:color w:val="7F0055"/>
                <w:sz w:val="18"/>
                <w:szCs w:val="20"/>
              </w:rPr>
              <w:t>package</w:t>
            </w:r>
            <w:r w:rsidR="00F7797E" w:rsidRPr="00F7797E">
              <w:rPr>
                <w:rFonts w:ascii="Courier New" w:hAnsi="Courier New" w:cs="Courier New"/>
                <w:color w:val="000000"/>
                <w:sz w:val="18"/>
                <w:szCs w:val="20"/>
              </w:rPr>
              <w:t xml:space="preserve"> nfc.sample.virtual.target;</w:t>
            </w:r>
            <w:r w:rsidR="00893E0F">
              <w:rPr>
                <w:rFonts w:ascii="Courier New" w:hAnsi="Courier New" w:cs="Courier New"/>
                <w:sz w:val="18"/>
                <w:szCs w:val="20"/>
              </w:rPr>
              <w:br/>
            </w:r>
            <w:r w:rsidR="00893E0F">
              <w:rPr>
                <w:rFonts w:ascii="Courier New" w:hAnsi="Courier New" w:cs="Courier New"/>
                <w:sz w:val="18"/>
                <w:szCs w:val="20"/>
              </w:rPr>
              <w:br/>
            </w:r>
            <w:r w:rsidR="00F7797E" w:rsidRPr="00F7797E">
              <w:rPr>
                <w:rFonts w:ascii="Courier New" w:hAnsi="Courier New" w:cs="Courier New"/>
                <w:b/>
                <w:bCs/>
                <w:color w:val="7F0055"/>
                <w:sz w:val="18"/>
                <w:szCs w:val="20"/>
              </w:rPr>
              <w:t>public</w:t>
            </w:r>
            <w:r w:rsidR="00F7797E" w:rsidRPr="00F7797E">
              <w:rPr>
                <w:rFonts w:ascii="Courier New" w:hAnsi="Courier New" w:cs="Courier New"/>
                <w:color w:val="000000"/>
                <w:sz w:val="18"/>
                <w:szCs w:val="20"/>
              </w:rPr>
              <w:t xml:space="preserve"> </w:t>
            </w:r>
            <w:r w:rsidR="00F7797E" w:rsidRPr="00F7797E">
              <w:rPr>
                <w:rFonts w:ascii="Courier New" w:hAnsi="Courier New" w:cs="Courier New"/>
                <w:b/>
                <w:bCs/>
                <w:color w:val="7F0055"/>
                <w:sz w:val="18"/>
                <w:szCs w:val="20"/>
              </w:rPr>
              <w:t>interface</w:t>
            </w:r>
            <w:r w:rsidR="00F7797E" w:rsidRPr="00F7797E">
              <w:rPr>
                <w:rFonts w:ascii="Courier New" w:hAnsi="Courier New" w:cs="Courier New"/>
                <w:color w:val="000000"/>
                <w:sz w:val="18"/>
                <w:szCs w:val="20"/>
              </w:rPr>
              <w:t xml:space="preserve"> CommonADPUs {</w:t>
            </w:r>
            <w:r w:rsidR="00893E0F">
              <w:rPr>
                <w:rFonts w:ascii="Courier New" w:hAnsi="Courier New" w:cs="Courier New"/>
                <w:sz w:val="18"/>
                <w:szCs w:val="20"/>
              </w:rPr>
              <w:br/>
            </w:r>
            <w:r w:rsidR="00F7797E" w:rsidRPr="00F7797E">
              <w:rPr>
                <w:rFonts w:ascii="Courier New" w:hAnsi="Courier New" w:cs="Courier New"/>
                <w:color w:val="000000"/>
                <w:sz w:val="18"/>
                <w:szCs w:val="20"/>
              </w:rPr>
              <w:t xml:space="preserve">    </w:t>
            </w:r>
            <w:r w:rsidR="00F7797E" w:rsidRPr="00F7797E">
              <w:rPr>
                <w:rFonts w:ascii="Courier New" w:hAnsi="Courier New" w:cs="Courier New"/>
                <w:b/>
                <w:bCs/>
                <w:color w:val="7F0055"/>
                <w:sz w:val="18"/>
                <w:szCs w:val="20"/>
              </w:rPr>
              <w:t>public</w:t>
            </w:r>
            <w:r w:rsidR="00F7797E" w:rsidRPr="00F7797E">
              <w:rPr>
                <w:rFonts w:ascii="Courier New" w:hAnsi="Courier New" w:cs="Courier New"/>
                <w:color w:val="000000"/>
                <w:sz w:val="18"/>
                <w:szCs w:val="20"/>
              </w:rPr>
              <w:t xml:space="preserve"> </w:t>
            </w:r>
            <w:r w:rsidR="00F7797E" w:rsidRPr="00F7797E">
              <w:rPr>
                <w:rFonts w:ascii="Courier New" w:hAnsi="Courier New" w:cs="Courier New"/>
                <w:b/>
                <w:bCs/>
                <w:color w:val="7F0055"/>
                <w:sz w:val="18"/>
                <w:szCs w:val="20"/>
              </w:rPr>
              <w:t>static</w:t>
            </w:r>
            <w:r w:rsidR="00F7797E" w:rsidRPr="00F7797E">
              <w:rPr>
                <w:rFonts w:ascii="Courier New" w:hAnsi="Courier New" w:cs="Courier New"/>
                <w:color w:val="000000"/>
                <w:sz w:val="18"/>
                <w:szCs w:val="20"/>
              </w:rPr>
              <w:t xml:space="preserve"> </w:t>
            </w:r>
            <w:r w:rsidR="00F7797E" w:rsidRPr="00F7797E">
              <w:rPr>
                <w:rFonts w:ascii="Courier New" w:hAnsi="Courier New" w:cs="Courier New"/>
                <w:b/>
                <w:bCs/>
                <w:color w:val="7F0055"/>
                <w:sz w:val="18"/>
                <w:szCs w:val="20"/>
              </w:rPr>
              <w:t>final</w:t>
            </w:r>
            <w:r w:rsidR="00F7797E" w:rsidRPr="00F7797E">
              <w:rPr>
                <w:rFonts w:ascii="Courier New" w:hAnsi="Courier New" w:cs="Courier New"/>
                <w:color w:val="000000"/>
                <w:sz w:val="18"/>
                <w:szCs w:val="20"/>
              </w:rPr>
              <w:t xml:space="preserve"> </w:t>
            </w:r>
            <w:r w:rsidR="00F7797E" w:rsidRPr="00F7797E">
              <w:rPr>
                <w:rFonts w:ascii="Courier New" w:hAnsi="Courier New" w:cs="Courier New"/>
                <w:b/>
                <w:bCs/>
                <w:color w:val="7F0055"/>
                <w:sz w:val="18"/>
                <w:szCs w:val="20"/>
              </w:rPr>
              <w:t>byte</w:t>
            </w:r>
            <w:r w:rsidR="00F7797E" w:rsidRPr="00F7797E">
              <w:rPr>
                <w:rFonts w:ascii="Courier New" w:hAnsi="Courier New" w:cs="Courier New"/>
                <w:color w:val="000000"/>
                <w:sz w:val="18"/>
                <w:szCs w:val="20"/>
              </w:rPr>
              <w:t xml:space="preserve">[] </w:t>
            </w:r>
            <w:r w:rsidR="00F7797E" w:rsidRPr="00F7797E">
              <w:rPr>
                <w:rFonts w:ascii="Courier New" w:hAnsi="Courier New" w:cs="Courier New"/>
                <w:i/>
                <w:iCs/>
                <w:color w:val="0000C0"/>
                <w:sz w:val="18"/>
                <w:szCs w:val="20"/>
                <w:highlight w:val="yellow"/>
              </w:rPr>
              <w:t>simpleISO14443Capdu</w:t>
            </w:r>
            <w:r w:rsidR="00F7797E" w:rsidRPr="00F7797E">
              <w:rPr>
                <w:rFonts w:ascii="Courier New" w:hAnsi="Courier New" w:cs="Courier New"/>
                <w:color w:val="000000"/>
                <w:sz w:val="18"/>
                <w:szCs w:val="20"/>
              </w:rPr>
              <w:t xml:space="preserve"> = </w:t>
            </w:r>
            <w:r w:rsidR="00F7797E" w:rsidRPr="00F7797E">
              <w:rPr>
                <w:rFonts w:ascii="Courier New" w:hAnsi="Courier New" w:cs="Courier New"/>
                <w:b/>
                <w:bCs/>
                <w:color w:val="7F0055"/>
                <w:sz w:val="18"/>
                <w:szCs w:val="20"/>
              </w:rPr>
              <w:t>new</w:t>
            </w:r>
            <w:r w:rsidR="00F7797E" w:rsidRPr="00F7797E">
              <w:rPr>
                <w:rFonts w:ascii="Courier New" w:hAnsi="Courier New" w:cs="Courier New"/>
                <w:color w:val="000000"/>
                <w:sz w:val="18"/>
                <w:szCs w:val="20"/>
              </w:rPr>
              <w:t xml:space="preserve"> </w:t>
            </w:r>
            <w:r w:rsidR="00F7797E" w:rsidRPr="00F7797E">
              <w:rPr>
                <w:rFonts w:ascii="Courier New" w:hAnsi="Courier New" w:cs="Courier New"/>
                <w:b/>
                <w:bCs/>
                <w:color w:val="7F0055"/>
                <w:sz w:val="18"/>
                <w:szCs w:val="20"/>
              </w:rPr>
              <w:t>byte</w:t>
            </w:r>
            <w:r w:rsidR="00F7797E" w:rsidRPr="00F7797E">
              <w:rPr>
                <w:rFonts w:ascii="Courier New" w:hAnsi="Courier New" w:cs="Courier New"/>
                <w:color w:val="000000"/>
                <w:sz w:val="18"/>
                <w:szCs w:val="20"/>
              </w:rPr>
              <w:t xml:space="preserve">[] { </w:t>
            </w:r>
            <w:r w:rsidR="00893E0F">
              <w:rPr>
                <w:rFonts w:ascii="Courier New" w:hAnsi="Courier New" w:cs="Courier New"/>
                <w:sz w:val="18"/>
                <w:szCs w:val="20"/>
              </w:rPr>
              <w:br/>
            </w:r>
            <w:r w:rsidR="00F7797E" w:rsidRPr="00F7797E">
              <w:rPr>
                <w:rFonts w:ascii="Courier New" w:hAnsi="Courier New" w:cs="Courier New"/>
                <w:color w:val="000000"/>
                <w:sz w:val="18"/>
                <w:szCs w:val="20"/>
              </w:rPr>
              <w:t xml:space="preserve">              (</w:t>
            </w:r>
            <w:r w:rsidR="00F7797E" w:rsidRPr="00F7797E">
              <w:rPr>
                <w:rFonts w:ascii="Courier New" w:hAnsi="Courier New" w:cs="Courier New"/>
                <w:b/>
                <w:bCs/>
                <w:color w:val="7F0055"/>
                <w:sz w:val="18"/>
                <w:szCs w:val="20"/>
              </w:rPr>
              <w:t>byte</w:t>
            </w:r>
            <w:r w:rsidR="00F7797E" w:rsidRPr="00F7797E">
              <w:rPr>
                <w:rFonts w:ascii="Courier New" w:hAnsi="Courier New" w:cs="Courier New"/>
                <w:color w:val="000000"/>
                <w:sz w:val="18"/>
                <w:szCs w:val="20"/>
              </w:rPr>
              <w:t xml:space="preserve">) 0xA0 </w:t>
            </w:r>
            <w:r w:rsidR="00F7797E" w:rsidRPr="00F7797E">
              <w:rPr>
                <w:rFonts w:ascii="Courier New" w:hAnsi="Courier New" w:cs="Courier New"/>
                <w:color w:val="3F7F5F"/>
                <w:sz w:val="18"/>
                <w:szCs w:val="20"/>
              </w:rPr>
              <w:t>// CLA - proprietary command type</w:t>
            </w:r>
            <w:r w:rsidR="00893E0F">
              <w:rPr>
                <w:rFonts w:ascii="Courier New" w:hAnsi="Courier New" w:cs="Courier New"/>
                <w:sz w:val="18"/>
                <w:szCs w:val="20"/>
              </w:rPr>
              <w:br/>
            </w:r>
            <w:r w:rsidR="00F7797E" w:rsidRPr="00F7797E">
              <w:rPr>
                <w:rFonts w:ascii="Courier New" w:hAnsi="Courier New" w:cs="Courier New"/>
                <w:color w:val="000000"/>
                <w:sz w:val="18"/>
                <w:szCs w:val="20"/>
              </w:rPr>
              <w:t xml:space="preserve">            , (</w:t>
            </w:r>
            <w:r w:rsidR="00F7797E" w:rsidRPr="00F7797E">
              <w:rPr>
                <w:rFonts w:ascii="Courier New" w:hAnsi="Courier New" w:cs="Courier New"/>
                <w:b/>
                <w:bCs/>
                <w:color w:val="7F0055"/>
                <w:sz w:val="18"/>
                <w:szCs w:val="20"/>
              </w:rPr>
              <w:t>byte</w:t>
            </w:r>
            <w:r w:rsidR="00F7797E" w:rsidRPr="00F7797E">
              <w:rPr>
                <w:rFonts w:ascii="Courier New" w:hAnsi="Courier New" w:cs="Courier New"/>
                <w:color w:val="000000"/>
                <w:sz w:val="18"/>
                <w:szCs w:val="20"/>
              </w:rPr>
              <w:t xml:space="preserve">) 0x37 </w:t>
            </w:r>
            <w:r w:rsidR="00C20EC3">
              <w:rPr>
                <w:rFonts w:ascii="Courier New" w:hAnsi="Courier New" w:cs="Courier New"/>
                <w:color w:val="3F7F5F"/>
                <w:sz w:val="18"/>
                <w:szCs w:val="20"/>
              </w:rPr>
              <w:t>// INS</w:t>
            </w:r>
            <w:r w:rsidR="00F7797E" w:rsidRPr="00F7797E">
              <w:rPr>
                <w:rFonts w:ascii="Courier New" w:hAnsi="Courier New" w:cs="Courier New"/>
                <w:color w:val="3F7F5F"/>
                <w:sz w:val="18"/>
                <w:szCs w:val="20"/>
              </w:rPr>
              <w:t xml:space="preserve"> - arbitrary </w:t>
            </w:r>
            <w:r w:rsidR="00C20EC3">
              <w:rPr>
                <w:rFonts w:ascii="Courier New" w:hAnsi="Courier New" w:cs="Courier New"/>
                <w:color w:val="3F7F5F"/>
                <w:sz w:val="18"/>
                <w:szCs w:val="20"/>
              </w:rPr>
              <w:t>instruction</w:t>
            </w:r>
            <w:r w:rsidR="00F7797E" w:rsidRPr="00F7797E">
              <w:rPr>
                <w:rFonts w:ascii="Courier New" w:hAnsi="Courier New" w:cs="Courier New"/>
                <w:color w:val="3F7F5F"/>
                <w:sz w:val="18"/>
                <w:szCs w:val="20"/>
              </w:rPr>
              <w:t xml:space="preserve"> </w:t>
            </w:r>
            <w:r w:rsidR="00A84176">
              <w:rPr>
                <w:rFonts w:ascii="Courier New" w:hAnsi="Courier New" w:cs="Courier New"/>
                <w:color w:val="3F7F5F"/>
                <w:sz w:val="18"/>
                <w:szCs w:val="20"/>
              </w:rPr>
              <w:t>( ‘cos it’s proprietary )</w:t>
            </w:r>
            <w:r w:rsidR="00893E0F">
              <w:rPr>
                <w:rFonts w:ascii="Courier New" w:hAnsi="Courier New" w:cs="Courier New"/>
                <w:sz w:val="18"/>
                <w:szCs w:val="20"/>
              </w:rPr>
              <w:br/>
            </w:r>
            <w:r w:rsidR="00F7797E" w:rsidRPr="00F7797E">
              <w:rPr>
                <w:rFonts w:ascii="Courier New" w:hAnsi="Courier New" w:cs="Courier New"/>
                <w:color w:val="000000"/>
                <w:sz w:val="18"/>
                <w:szCs w:val="20"/>
              </w:rPr>
              <w:t xml:space="preserve">            , (</w:t>
            </w:r>
            <w:r w:rsidR="00F7797E" w:rsidRPr="00F7797E">
              <w:rPr>
                <w:rFonts w:ascii="Courier New" w:hAnsi="Courier New" w:cs="Courier New"/>
                <w:b/>
                <w:bCs/>
                <w:color w:val="7F0055"/>
                <w:sz w:val="18"/>
                <w:szCs w:val="20"/>
              </w:rPr>
              <w:t>byte</w:t>
            </w:r>
            <w:r w:rsidR="00F7797E" w:rsidRPr="00F7797E">
              <w:rPr>
                <w:rFonts w:ascii="Courier New" w:hAnsi="Courier New" w:cs="Courier New"/>
                <w:color w:val="000000"/>
                <w:sz w:val="18"/>
                <w:szCs w:val="20"/>
              </w:rPr>
              <w:t xml:space="preserve">) 0x00 </w:t>
            </w:r>
            <w:r w:rsidR="00F7797E" w:rsidRPr="00F7797E">
              <w:rPr>
                <w:rFonts w:ascii="Courier New" w:hAnsi="Courier New" w:cs="Courier New"/>
                <w:color w:val="3F7F5F"/>
                <w:sz w:val="18"/>
                <w:szCs w:val="20"/>
              </w:rPr>
              <w:t>// P1  - not used</w:t>
            </w:r>
            <w:r w:rsidR="00893E0F">
              <w:rPr>
                <w:rFonts w:ascii="Courier New" w:hAnsi="Courier New" w:cs="Courier New"/>
                <w:sz w:val="18"/>
                <w:szCs w:val="20"/>
              </w:rPr>
              <w:br/>
            </w:r>
            <w:r w:rsidR="00F7797E" w:rsidRPr="00F7797E">
              <w:rPr>
                <w:rFonts w:ascii="Courier New" w:hAnsi="Courier New" w:cs="Courier New"/>
                <w:color w:val="000000"/>
                <w:sz w:val="18"/>
                <w:szCs w:val="20"/>
              </w:rPr>
              <w:t xml:space="preserve">            , (</w:t>
            </w:r>
            <w:r w:rsidR="00F7797E" w:rsidRPr="00F7797E">
              <w:rPr>
                <w:rFonts w:ascii="Courier New" w:hAnsi="Courier New" w:cs="Courier New"/>
                <w:b/>
                <w:bCs/>
                <w:color w:val="7F0055"/>
                <w:sz w:val="18"/>
                <w:szCs w:val="20"/>
              </w:rPr>
              <w:t>byte</w:t>
            </w:r>
            <w:r w:rsidR="00F7797E" w:rsidRPr="00F7797E">
              <w:rPr>
                <w:rFonts w:ascii="Courier New" w:hAnsi="Courier New" w:cs="Courier New"/>
                <w:color w:val="000000"/>
                <w:sz w:val="18"/>
                <w:szCs w:val="20"/>
              </w:rPr>
              <w:t xml:space="preserve">) 0x00 </w:t>
            </w:r>
            <w:r w:rsidR="00F7797E" w:rsidRPr="00F7797E">
              <w:rPr>
                <w:rFonts w:ascii="Courier New" w:hAnsi="Courier New" w:cs="Courier New"/>
                <w:color w:val="3F7F5F"/>
                <w:sz w:val="18"/>
                <w:szCs w:val="20"/>
              </w:rPr>
              <w:t>// P2  - not used</w:t>
            </w:r>
            <w:r w:rsidR="00893E0F">
              <w:rPr>
                <w:rFonts w:ascii="Courier New" w:hAnsi="Courier New" w:cs="Courier New"/>
                <w:sz w:val="18"/>
                <w:szCs w:val="20"/>
              </w:rPr>
              <w:br/>
            </w:r>
            <w:r w:rsidR="00F7797E" w:rsidRPr="00F7797E">
              <w:rPr>
                <w:rFonts w:ascii="Courier New" w:hAnsi="Courier New" w:cs="Courier New"/>
                <w:color w:val="000000"/>
                <w:sz w:val="18"/>
                <w:szCs w:val="20"/>
              </w:rPr>
              <w:t xml:space="preserve">            , (</w:t>
            </w:r>
            <w:r w:rsidR="00F7797E" w:rsidRPr="00F7797E">
              <w:rPr>
                <w:rFonts w:ascii="Courier New" w:hAnsi="Courier New" w:cs="Courier New"/>
                <w:b/>
                <w:bCs/>
                <w:color w:val="7F0055"/>
                <w:sz w:val="18"/>
                <w:szCs w:val="20"/>
              </w:rPr>
              <w:t>byte</w:t>
            </w:r>
            <w:r w:rsidR="00F7797E" w:rsidRPr="00F7797E">
              <w:rPr>
                <w:rFonts w:ascii="Courier New" w:hAnsi="Courier New" w:cs="Courier New"/>
                <w:color w:val="000000"/>
                <w:sz w:val="18"/>
                <w:szCs w:val="20"/>
              </w:rPr>
              <w:t xml:space="preserve">) 0x01 </w:t>
            </w:r>
            <w:r w:rsidR="00F7797E" w:rsidRPr="00F7797E">
              <w:rPr>
                <w:rFonts w:ascii="Courier New" w:hAnsi="Courier New" w:cs="Courier New"/>
                <w:color w:val="3F7F5F"/>
                <w:sz w:val="18"/>
                <w:szCs w:val="20"/>
              </w:rPr>
              <w:t xml:space="preserve">// L(c)  - length of 1 byte </w:t>
            </w:r>
            <w:r w:rsidR="00893E0F">
              <w:rPr>
                <w:rFonts w:ascii="Courier New" w:hAnsi="Courier New" w:cs="Courier New"/>
                <w:sz w:val="18"/>
                <w:szCs w:val="20"/>
              </w:rPr>
              <w:br/>
            </w:r>
            <w:r w:rsidR="00F7797E" w:rsidRPr="00F7797E">
              <w:rPr>
                <w:rFonts w:ascii="Courier New" w:hAnsi="Courier New" w:cs="Courier New"/>
                <w:color w:val="000000"/>
                <w:sz w:val="18"/>
                <w:szCs w:val="20"/>
              </w:rPr>
              <w:t xml:space="preserve">            , (</w:t>
            </w:r>
            <w:r w:rsidR="00F7797E" w:rsidRPr="00F7797E">
              <w:rPr>
                <w:rFonts w:ascii="Courier New" w:hAnsi="Courier New" w:cs="Courier New"/>
                <w:b/>
                <w:bCs/>
                <w:color w:val="7F0055"/>
                <w:sz w:val="18"/>
                <w:szCs w:val="20"/>
              </w:rPr>
              <w:t>byte</w:t>
            </w:r>
            <w:r w:rsidR="00F7797E" w:rsidRPr="00F7797E">
              <w:rPr>
                <w:rFonts w:ascii="Courier New" w:hAnsi="Courier New" w:cs="Courier New"/>
                <w:color w:val="000000"/>
                <w:sz w:val="18"/>
                <w:szCs w:val="20"/>
              </w:rPr>
              <w:t xml:space="preserve">) 0x99 </w:t>
            </w:r>
            <w:r w:rsidR="00F7797E" w:rsidRPr="00F7797E">
              <w:rPr>
                <w:rFonts w:ascii="Courier New" w:hAnsi="Courier New" w:cs="Courier New"/>
                <w:color w:val="3F7F5F"/>
                <w:sz w:val="18"/>
                <w:szCs w:val="20"/>
              </w:rPr>
              <w:t xml:space="preserve">// command </w:t>
            </w:r>
            <w:r w:rsidR="00F7797E" w:rsidRPr="00F7797E">
              <w:rPr>
                <w:rFonts w:ascii="Courier New" w:hAnsi="Courier New" w:cs="Courier New"/>
                <w:color w:val="3F7F5F"/>
                <w:sz w:val="18"/>
                <w:szCs w:val="20"/>
                <w:u w:val="single"/>
              </w:rPr>
              <w:t>payload</w:t>
            </w:r>
            <w:r w:rsidR="00F7797E" w:rsidRPr="00F7797E">
              <w:rPr>
                <w:rFonts w:ascii="Courier New" w:hAnsi="Courier New" w:cs="Courier New"/>
                <w:color w:val="3F7F5F"/>
                <w:sz w:val="18"/>
                <w:szCs w:val="20"/>
              </w:rPr>
              <w:t xml:space="preserve"> (1 byte just for fun )</w:t>
            </w:r>
            <w:r w:rsidR="00893E0F">
              <w:rPr>
                <w:rFonts w:ascii="Courier New" w:hAnsi="Courier New" w:cs="Courier New"/>
                <w:sz w:val="18"/>
                <w:szCs w:val="20"/>
              </w:rPr>
              <w:br/>
            </w:r>
            <w:r w:rsidR="00F7797E" w:rsidRPr="00F7797E">
              <w:rPr>
                <w:rFonts w:ascii="Courier New" w:hAnsi="Courier New" w:cs="Courier New"/>
                <w:color w:val="000000"/>
                <w:sz w:val="18"/>
                <w:szCs w:val="20"/>
              </w:rPr>
              <w:t xml:space="preserve">            , (</w:t>
            </w:r>
            <w:r w:rsidR="00F7797E" w:rsidRPr="00F7797E">
              <w:rPr>
                <w:rFonts w:ascii="Courier New" w:hAnsi="Courier New" w:cs="Courier New"/>
                <w:b/>
                <w:bCs/>
                <w:color w:val="7F0055"/>
                <w:sz w:val="18"/>
                <w:szCs w:val="20"/>
              </w:rPr>
              <w:t>byte</w:t>
            </w:r>
            <w:r w:rsidR="00F7797E" w:rsidRPr="00F7797E">
              <w:rPr>
                <w:rFonts w:ascii="Courier New" w:hAnsi="Courier New" w:cs="Courier New"/>
                <w:color w:val="000000"/>
                <w:sz w:val="18"/>
                <w:szCs w:val="20"/>
              </w:rPr>
              <w:t xml:space="preserve">) 0x00 </w:t>
            </w:r>
            <w:r w:rsidR="00F7797E" w:rsidRPr="00F7797E">
              <w:rPr>
                <w:rFonts w:ascii="Courier New" w:hAnsi="Courier New" w:cs="Courier New"/>
                <w:color w:val="3F7F5F"/>
                <w:sz w:val="18"/>
                <w:szCs w:val="20"/>
              </w:rPr>
              <w:t>// L(e) ( up to 256 expected in response )</w:t>
            </w:r>
            <w:r w:rsidR="00893E0F">
              <w:rPr>
                <w:rFonts w:ascii="Courier New" w:hAnsi="Courier New" w:cs="Courier New"/>
                <w:sz w:val="18"/>
                <w:szCs w:val="20"/>
              </w:rPr>
              <w:br/>
            </w:r>
            <w:r w:rsidR="00F7797E" w:rsidRPr="00F7797E">
              <w:rPr>
                <w:rFonts w:ascii="Courier New" w:hAnsi="Courier New" w:cs="Courier New"/>
                <w:color w:val="000000"/>
                <w:sz w:val="18"/>
                <w:szCs w:val="20"/>
              </w:rPr>
              <w:t xml:space="preserve">    };</w:t>
            </w:r>
          </w:p>
          <w:p w:rsidR="006328D5" w:rsidRPr="006328D5" w:rsidRDefault="00F7797E" w:rsidP="006328D5">
            <w:pPr>
              <w:autoSpaceDE w:val="0"/>
              <w:autoSpaceDN w:val="0"/>
              <w:adjustRightInd w:val="0"/>
              <w:spacing w:after="200" w:line="276" w:lineRule="auto"/>
              <w:rPr>
                <w:rFonts w:ascii="Courier New" w:hAnsi="Courier New" w:cs="Courier New"/>
                <w:sz w:val="18"/>
                <w:szCs w:val="20"/>
              </w:rPr>
            </w:pPr>
            <w:r w:rsidRPr="00F7797E">
              <w:rPr>
                <w:rFonts w:ascii="Courier New" w:hAnsi="Courier New" w:cs="Courier New"/>
                <w:color w:val="000000"/>
                <w:sz w:val="18"/>
                <w:szCs w:val="20"/>
              </w:rPr>
              <w:t xml:space="preserve">    </w:t>
            </w:r>
            <w:proofErr w:type="gramStart"/>
            <w:r w:rsidRPr="00F7797E">
              <w:rPr>
                <w:rFonts w:ascii="Courier New" w:hAnsi="Courier New" w:cs="Courier New"/>
                <w:b/>
                <w:bCs/>
                <w:color w:val="7F0055"/>
                <w:sz w:val="18"/>
                <w:szCs w:val="20"/>
              </w:rPr>
              <w:t>public</w:t>
            </w:r>
            <w:proofErr w:type="gramEnd"/>
            <w:r w:rsidRPr="00F7797E">
              <w:rPr>
                <w:rFonts w:ascii="Courier New" w:hAnsi="Courier New" w:cs="Courier New"/>
                <w:color w:val="000000"/>
                <w:sz w:val="18"/>
                <w:szCs w:val="20"/>
              </w:rPr>
              <w:t xml:space="preserve"> </w:t>
            </w:r>
            <w:r w:rsidRPr="00F7797E">
              <w:rPr>
                <w:rFonts w:ascii="Courier New" w:hAnsi="Courier New" w:cs="Courier New"/>
                <w:b/>
                <w:bCs/>
                <w:color w:val="7F0055"/>
                <w:sz w:val="18"/>
                <w:szCs w:val="20"/>
              </w:rPr>
              <w:t>static</w:t>
            </w:r>
            <w:r w:rsidRPr="00F7797E">
              <w:rPr>
                <w:rFonts w:ascii="Courier New" w:hAnsi="Courier New" w:cs="Courier New"/>
                <w:color w:val="000000"/>
                <w:sz w:val="18"/>
                <w:szCs w:val="20"/>
              </w:rPr>
              <w:t xml:space="preserve"> </w:t>
            </w:r>
            <w:r w:rsidRPr="00F7797E">
              <w:rPr>
                <w:rFonts w:ascii="Courier New" w:hAnsi="Courier New" w:cs="Courier New"/>
                <w:b/>
                <w:bCs/>
                <w:color w:val="7F0055"/>
                <w:sz w:val="18"/>
                <w:szCs w:val="20"/>
              </w:rPr>
              <w:t>final</w:t>
            </w:r>
            <w:r w:rsidRPr="00F7797E">
              <w:rPr>
                <w:rFonts w:ascii="Courier New" w:hAnsi="Courier New" w:cs="Courier New"/>
                <w:color w:val="000000"/>
                <w:sz w:val="18"/>
                <w:szCs w:val="20"/>
              </w:rPr>
              <w:t xml:space="preserve"> </w:t>
            </w:r>
            <w:r w:rsidRPr="00F7797E">
              <w:rPr>
                <w:rFonts w:ascii="Courier New" w:hAnsi="Courier New" w:cs="Courier New"/>
                <w:b/>
                <w:bCs/>
                <w:color w:val="7F0055"/>
                <w:sz w:val="18"/>
                <w:szCs w:val="20"/>
              </w:rPr>
              <w:t>byte</w:t>
            </w:r>
            <w:r w:rsidRPr="00F7797E">
              <w:rPr>
                <w:rFonts w:ascii="Courier New" w:hAnsi="Courier New" w:cs="Courier New"/>
                <w:color w:val="000000"/>
                <w:sz w:val="18"/>
                <w:szCs w:val="20"/>
              </w:rPr>
              <w:t xml:space="preserve">[] </w:t>
            </w:r>
            <w:r w:rsidRPr="00F7797E">
              <w:rPr>
                <w:rFonts w:ascii="Courier New" w:hAnsi="Courier New" w:cs="Courier New"/>
                <w:i/>
                <w:iCs/>
                <w:color w:val="0000C0"/>
                <w:sz w:val="18"/>
                <w:szCs w:val="20"/>
                <w:highlight w:val="yellow"/>
              </w:rPr>
              <w:t>goodResponseRapdu</w:t>
            </w:r>
            <w:r w:rsidRPr="00F7797E">
              <w:rPr>
                <w:rFonts w:ascii="Courier New" w:hAnsi="Courier New" w:cs="Courier New"/>
                <w:color w:val="000000"/>
                <w:sz w:val="18"/>
                <w:szCs w:val="20"/>
              </w:rPr>
              <w:t xml:space="preserve"> = </w:t>
            </w:r>
            <w:r w:rsidRPr="00F7797E">
              <w:rPr>
                <w:rFonts w:ascii="Courier New" w:hAnsi="Courier New" w:cs="Courier New"/>
                <w:b/>
                <w:bCs/>
                <w:color w:val="7F0055"/>
                <w:sz w:val="18"/>
                <w:szCs w:val="20"/>
              </w:rPr>
              <w:t>new</w:t>
            </w:r>
            <w:r w:rsidRPr="00F7797E">
              <w:rPr>
                <w:rFonts w:ascii="Courier New" w:hAnsi="Courier New" w:cs="Courier New"/>
                <w:color w:val="000000"/>
                <w:sz w:val="18"/>
                <w:szCs w:val="20"/>
              </w:rPr>
              <w:t xml:space="preserve"> </w:t>
            </w:r>
            <w:r w:rsidRPr="00F7797E">
              <w:rPr>
                <w:rFonts w:ascii="Courier New" w:hAnsi="Courier New" w:cs="Courier New"/>
                <w:b/>
                <w:bCs/>
                <w:color w:val="7F0055"/>
                <w:sz w:val="18"/>
                <w:szCs w:val="20"/>
              </w:rPr>
              <w:t>byte</w:t>
            </w:r>
            <w:r w:rsidRPr="00F7797E">
              <w:rPr>
                <w:rFonts w:ascii="Courier New" w:hAnsi="Courier New" w:cs="Courier New"/>
                <w:color w:val="000000"/>
                <w:sz w:val="18"/>
                <w:szCs w:val="20"/>
              </w:rPr>
              <w:t xml:space="preserve">[] { </w:t>
            </w:r>
            <w:r w:rsidR="00893E0F">
              <w:rPr>
                <w:rFonts w:ascii="Courier New" w:hAnsi="Courier New" w:cs="Courier New"/>
                <w:sz w:val="18"/>
                <w:szCs w:val="20"/>
              </w:rPr>
              <w:br/>
            </w:r>
            <w:r w:rsidRPr="00F7797E">
              <w:rPr>
                <w:rFonts w:ascii="Courier New" w:hAnsi="Courier New" w:cs="Courier New"/>
                <w:color w:val="000000"/>
                <w:sz w:val="18"/>
                <w:szCs w:val="20"/>
              </w:rPr>
              <w:t xml:space="preserve">              (</w:t>
            </w:r>
            <w:r w:rsidRPr="00F7797E">
              <w:rPr>
                <w:rFonts w:ascii="Courier New" w:hAnsi="Courier New" w:cs="Courier New"/>
                <w:b/>
                <w:bCs/>
                <w:color w:val="7F0055"/>
                <w:sz w:val="18"/>
                <w:szCs w:val="20"/>
              </w:rPr>
              <w:t>byte</w:t>
            </w:r>
            <w:r w:rsidRPr="00F7797E">
              <w:rPr>
                <w:rFonts w:ascii="Courier New" w:hAnsi="Courier New" w:cs="Courier New"/>
                <w:color w:val="000000"/>
                <w:sz w:val="18"/>
                <w:szCs w:val="20"/>
              </w:rPr>
              <w:t xml:space="preserve">) 0x90 </w:t>
            </w:r>
            <w:r w:rsidRPr="00F7797E">
              <w:rPr>
                <w:rFonts w:ascii="Courier New" w:hAnsi="Courier New" w:cs="Courier New"/>
                <w:color w:val="3F7F5F"/>
                <w:sz w:val="18"/>
                <w:szCs w:val="20"/>
              </w:rPr>
              <w:t>// SW1 ...</w:t>
            </w:r>
            <w:r w:rsidR="00893E0F">
              <w:rPr>
                <w:rFonts w:ascii="Courier New" w:hAnsi="Courier New" w:cs="Courier New"/>
                <w:sz w:val="18"/>
                <w:szCs w:val="20"/>
              </w:rPr>
              <w:br/>
            </w:r>
            <w:r w:rsidRPr="00F7797E">
              <w:rPr>
                <w:rFonts w:ascii="Courier New" w:hAnsi="Courier New" w:cs="Courier New"/>
                <w:color w:val="000000"/>
                <w:sz w:val="18"/>
                <w:szCs w:val="20"/>
              </w:rPr>
              <w:t xml:space="preserve">            , (</w:t>
            </w:r>
            <w:r w:rsidRPr="00F7797E">
              <w:rPr>
                <w:rFonts w:ascii="Courier New" w:hAnsi="Courier New" w:cs="Courier New"/>
                <w:b/>
                <w:bCs/>
                <w:color w:val="7F0055"/>
                <w:sz w:val="18"/>
                <w:szCs w:val="20"/>
              </w:rPr>
              <w:t>byte</w:t>
            </w:r>
            <w:r w:rsidRPr="00F7797E">
              <w:rPr>
                <w:rFonts w:ascii="Courier New" w:hAnsi="Courier New" w:cs="Courier New"/>
                <w:color w:val="000000"/>
                <w:sz w:val="18"/>
                <w:szCs w:val="20"/>
              </w:rPr>
              <w:t xml:space="preserve">) 0x00 </w:t>
            </w:r>
            <w:r w:rsidRPr="00F7797E">
              <w:rPr>
                <w:rFonts w:ascii="Courier New" w:hAnsi="Courier New" w:cs="Courier New"/>
                <w:color w:val="3F7F5F"/>
                <w:sz w:val="18"/>
                <w:szCs w:val="20"/>
              </w:rPr>
              <w:t xml:space="preserve">// SW2 ... </w:t>
            </w:r>
            <w:r w:rsidR="006328D5">
              <w:rPr>
                <w:rFonts w:ascii="Courier New" w:hAnsi="Courier New" w:cs="Courier New"/>
                <w:color w:val="3F7F5F"/>
                <w:sz w:val="18"/>
                <w:szCs w:val="20"/>
              </w:rPr>
              <w:t xml:space="preserve">All </w:t>
            </w:r>
            <w:r w:rsidRPr="00F7797E">
              <w:rPr>
                <w:rFonts w:ascii="Courier New" w:hAnsi="Courier New" w:cs="Courier New"/>
                <w:color w:val="3F7F5F"/>
                <w:sz w:val="18"/>
                <w:szCs w:val="20"/>
              </w:rPr>
              <w:t>goodness! Deep joy!</w:t>
            </w:r>
            <w:r w:rsidR="00893E0F">
              <w:rPr>
                <w:rFonts w:ascii="Courier New" w:hAnsi="Courier New" w:cs="Courier New"/>
                <w:sz w:val="18"/>
                <w:szCs w:val="20"/>
              </w:rPr>
              <w:br/>
            </w:r>
            <w:r w:rsidRPr="00F7797E">
              <w:rPr>
                <w:rFonts w:ascii="Courier New" w:hAnsi="Courier New" w:cs="Courier New"/>
                <w:color w:val="000000"/>
                <w:sz w:val="18"/>
                <w:szCs w:val="20"/>
              </w:rPr>
              <w:t xml:space="preserve">    };</w:t>
            </w:r>
          </w:p>
          <w:p w:rsidR="00E36D79" w:rsidRDefault="00F7797E" w:rsidP="00893E0F">
            <w:pPr>
              <w:autoSpaceDE w:val="0"/>
              <w:autoSpaceDN w:val="0"/>
              <w:adjustRightInd w:val="0"/>
              <w:spacing w:after="200" w:line="276" w:lineRule="auto"/>
              <w:rPr>
                <w:rFonts w:ascii="Courier New" w:hAnsi="Courier New" w:cs="Courier New"/>
                <w:color w:val="000000"/>
                <w:sz w:val="18"/>
                <w:szCs w:val="20"/>
              </w:rPr>
            </w:pPr>
            <w:r w:rsidRPr="00F7797E">
              <w:rPr>
                <w:rFonts w:ascii="Courier New" w:hAnsi="Courier New" w:cs="Courier New"/>
                <w:color w:val="000000"/>
                <w:sz w:val="18"/>
                <w:szCs w:val="20"/>
              </w:rPr>
              <w:t xml:space="preserve">    </w:t>
            </w:r>
            <w:r w:rsidRPr="00F7797E">
              <w:rPr>
                <w:rFonts w:ascii="Courier New" w:hAnsi="Courier New" w:cs="Courier New"/>
                <w:b/>
                <w:bCs/>
                <w:color w:val="7F0055"/>
                <w:sz w:val="18"/>
                <w:szCs w:val="20"/>
              </w:rPr>
              <w:t>public</w:t>
            </w:r>
            <w:r w:rsidRPr="00F7797E">
              <w:rPr>
                <w:rFonts w:ascii="Courier New" w:hAnsi="Courier New" w:cs="Courier New"/>
                <w:color w:val="000000"/>
                <w:sz w:val="18"/>
                <w:szCs w:val="20"/>
              </w:rPr>
              <w:t xml:space="preserve"> </w:t>
            </w:r>
            <w:r w:rsidRPr="00F7797E">
              <w:rPr>
                <w:rFonts w:ascii="Courier New" w:hAnsi="Courier New" w:cs="Courier New"/>
                <w:b/>
                <w:bCs/>
                <w:color w:val="7F0055"/>
                <w:sz w:val="18"/>
                <w:szCs w:val="20"/>
              </w:rPr>
              <w:t>static</w:t>
            </w:r>
            <w:r w:rsidRPr="00F7797E">
              <w:rPr>
                <w:rFonts w:ascii="Courier New" w:hAnsi="Courier New" w:cs="Courier New"/>
                <w:color w:val="000000"/>
                <w:sz w:val="18"/>
                <w:szCs w:val="20"/>
              </w:rPr>
              <w:t xml:space="preserve"> </w:t>
            </w:r>
            <w:r w:rsidRPr="00F7797E">
              <w:rPr>
                <w:rFonts w:ascii="Courier New" w:hAnsi="Courier New" w:cs="Courier New"/>
                <w:b/>
                <w:bCs/>
                <w:color w:val="7F0055"/>
                <w:sz w:val="18"/>
                <w:szCs w:val="20"/>
              </w:rPr>
              <w:t>final</w:t>
            </w:r>
            <w:r w:rsidRPr="00F7797E">
              <w:rPr>
                <w:rFonts w:ascii="Courier New" w:hAnsi="Courier New" w:cs="Courier New"/>
                <w:color w:val="000000"/>
                <w:sz w:val="18"/>
                <w:szCs w:val="20"/>
              </w:rPr>
              <w:t xml:space="preserve"> </w:t>
            </w:r>
            <w:r w:rsidRPr="00F7797E">
              <w:rPr>
                <w:rFonts w:ascii="Courier New" w:hAnsi="Courier New" w:cs="Courier New"/>
                <w:b/>
                <w:bCs/>
                <w:color w:val="7F0055"/>
                <w:sz w:val="18"/>
                <w:szCs w:val="20"/>
              </w:rPr>
              <w:t>byte</w:t>
            </w:r>
            <w:r w:rsidRPr="00F7797E">
              <w:rPr>
                <w:rFonts w:ascii="Courier New" w:hAnsi="Courier New" w:cs="Courier New"/>
                <w:color w:val="000000"/>
                <w:sz w:val="18"/>
                <w:szCs w:val="20"/>
              </w:rPr>
              <w:t xml:space="preserve">[] </w:t>
            </w:r>
            <w:r w:rsidRPr="00F7797E">
              <w:rPr>
                <w:rFonts w:ascii="Courier New" w:hAnsi="Courier New" w:cs="Courier New"/>
                <w:i/>
                <w:iCs/>
                <w:color w:val="0000C0"/>
                <w:sz w:val="18"/>
                <w:szCs w:val="20"/>
                <w:highlight w:val="yellow"/>
              </w:rPr>
              <w:t>noNdefSupportRapdu</w:t>
            </w:r>
            <w:r w:rsidRPr="00F7797E">
              <w:rPr>
                <w:rFonts w:ascii="Courier New" w:hAnsi="Courier New" w:cs="Courier New"/>
                <w:color w:val="000000"/>
                <w:sz w:val="18"/>
                <w:szCs w:val="20"/>
              </w:rPr>
              <w:t xml:space="preserve"> = </w:t>
            </w:r>
            <w:r w:rsidRPr="00F7797E">
              <w:rPr>
                <w:rFonts w:ascii="Courier New" w:hAnsi="Courier New" w:cs="Courier New"/>
                <w:b/>
                <w:bCs/>
                <w:color w:val="7F0055"/>
                <w:sz w:val="18"/>
                <w:szCs w:val="20"/>
              </w:rPr>
              <w:t>new</w:t>
            </w:r>
            <w:r w:rsidRPr="00F7797E">
              <w:rPr>
                <w:rFonts w:ascii="Courier New" w:hAnsi="Courier New" w:cs="Courier New"/>
                <w:color w:val="000000"/>
                <w:sz w:val="18"/>
                <w:szCs w:val="20"/>
              </w:rPr>
              <w:t xml:space="preserve"> </w:t>
            </w:r>
            <w:r w:rsidRPr="00F7797E">
              <w:rPr>
                <w:rFonts w:ascii="Courier New" w:hAnsi="Courier New" w:cs="Courier New"/>
                <w:b/>
                <w:bCs/>
                <w:color w:val="7F0055"/>
                <w:sz w:val="18"/>
                <w:szCs w:val="20"/>
              </w:rPr>
              <w:t>byte</w:t>
            </w:r>
            <w:r w:rsidRPr="00F7797E">
              <w:rPr>
                <w:rFonts w:ascii="Courier New" w:hAnsi="Courier New" w:cs="Courier New"/>
                <w:color w:val="000000"/>
                <w:sz w:val="18"/>
                <w:szCs w:val="20"/>
              </w:rPr>
              <w:t xml:space="preserve">[] { </w:t>
            </w:r>
            <w:r w:rsidR="00893E0F">
              <w:rPr>
                <w:rFonts w:ascii="Courier New" w:hAnsi="Courier New" w:cs="Courier New"/>
                <w:sz w:val="18"/>
                <w:szCs w:val="20"/>
              </w:rPr>
              <w:br/>
            </w:r>
            <w:r w:rsidRPr="00F7797E">
              <w:rPr>
                <w:rFonts w:ascii="Courier New" w:hAnsi="Courier New" w:cs="Courier New"/>
                <w:color w:val="000000"/>
                <w:sz w:val="18"/>
                <w:szCs w:val="20"/>
              </w:rPr>
              <w:t xml:space="preserve">              (</w:t>
            </w:r>
            <w:r w:rsidRPr="00F7797E">
              <w:rPr>
                <w:rFonts w:ascii="Courier New" w:hAnsi="Courier New" w:cs="Courier New"/>
                <w:b/>
                <w:bCs/>
                <w:color w:val="7F0055"/>
                <w:sz w:val="18"/>
                <w:szCs w:val="20"/>
              </w:rPr>
              <w:t>byte</w:t>
            </w:r>
            <w:r w:rsidRPr="00F7797E">
              <w:rPr>
                <w:rFonts w:ascii="Courier New" w:hAnsi="Courier New" w:cs="Courier New"/>
                <w:color w:val="000000"/>
                <w:sz w:val="18"/>
                <w:szCs w:val="20"/>
              </w:rPr>
              <w:t xml:space="preserve">) 0x6A </w:t>
            </w:r>
            <w:r w:rsidRPr="00F7797E">
              <w:rPr>
                <w:rFonts w:ascii="Courier New" w:hAnsi="Courier New" w:cs="Courier New"/>
                <w:color w:val="3F7F5F"/>
                <w:sz w:val="18"/>
                <w:szCs w:val="20"/>
              </w:rPr>
              <w:t>// NDEF Tag Application not found</w:t>
            </w:r>
            <w:r w:rsidR="00893E0F">
              <w:rPr>
                <w:rFonts w:ascii="Courier New" w:hAnsi="Courier New" w:cs="Courier New"/>
                <w:sz w:val="18"/>
                <w:szCs w:val="20"/>
              </w:rPr>
              <w:br/>
            </w:r>
            <w:r w:rsidRPr="00F7797E">
              <w:rPr>
                <w:rFonts w:ascii="Courier New" w:hAnsi="Courier New" w:cs="Courier New"/>
                <w:color w:val="000000"/>
                <w:sz w:val="18"/>
                <w:szCs w:val="20"/>
              </w:rPr>
              <w:t xml:space="preserve">            , (</w:t>
            </w:r>
            <w:r w:rsidRPr="00F7797E">
              <w:rPr>
                <w:rFonts w:ascii="Courier New" w:hAnsi="Courier New" w:cs="Courier New"/>
                <w:b/>
                <w:bCs/>
                <w:color w:val="7F0055"/>
                <w:sz w:val="18"/>
                <w:szCs w:val="20"/>
              </w:rPr>
              <w:t>byte</w:t>
            </w:r>
            <w:r w:rsidRPr="00F7797E">
              <w:rPr>
                <w:rFonts w:ascii="Courier New" w:hAnsi="Courier New" w:cs="Courier New"/>
                <w:color w:val="000000"/>
                <w:sz w:val="18"/>
                <w:szCs w:val="20"/>
              </w:rPr>
              <w:t xml:space="preserve">) 0x82 </w:t>
            </w:r>
            <w:r w:rsidRPr="00F7797E">
              <w:rPr>
                <w:rFonts w:ascii="Courier New" w:hAnsi="Courier New" w:cs="Courier New"/>
                <w:color w:val="3F7F5F"/>
                <w:sz w:val="18"/>
                <w:szCs w:val="20"/>
              </w:rPr>
              <w:t>// ... " ...</w:t>
            </w:r>
            <w:r w:rsidR="00893E0F">
              <w:rPr>
                <w:rFonts w:ascii="Courier New" w:hAnsi="Courier New" w:cs="Courier New"/>
                <w:sz w:val="18"/>
                <w:szCs w:val="20"/>
              </w:rPr>
              <w:br/>
            </w:r>
            <w:r w:rsidRPr="00F7797E">
              <w:rPr>
                <w:rFonts w:ascii="Courier New" w:hAnsi="Courier New" w:cs="Courier New"/>
                <w:color w:val="000000"/>
                <w:sz w:val="18"/>
                <w:szCs w:val="20"/>
              </w:rPr>
              <w:t xml:space="preserve">    };</w:t>
            </w:r>
          </w:p>
          <w:p w:rsidR="00E36D79" w:rsidRPr="00E36D79" w:rsidRDefault="009214C6" w:rsidP="00E36D79">
            <w:pPr>
              <w:autoSpaceDE w:val="0"/>
              <w:autoSpaceDN w:val="0"/>
              <w:adjustRightInd w:val="0"/>
              <w:spacing w:after="200" w:line="276" w:lineRule="auto"/>
              <w:rPr>
                <w:rFonts w:ascii="Courier New" w:hAnsi="Courier New" w:cs="Courier New"/>
                <w:sz w:val="18"/>
                <w:szCs w:val="18"/>
              </w:rPr>
            </w:pPr>
            <w:r w:rsidRPr="009214C6">
              <w:rPr>
                <w:rFonts w:ascii="Courier New" w:hAnsi="Courier New" w:cs="Courier New"/>
                <w:color w:val="000000"/>
                <w:sz w:val="18"/>
                <w:szCs w:val="18"/>
              </w:rPr>
              <w:t xml:space="preserve">   </w:t>
            </w:r>
            <w:r w:rsidR="00E36D79">
              <w:rPr>
                <w:rFonts w:ascii="Courier New" w:hAnsi="Courier New" w:cs="Courier New"/>
                <w:color w:val="000000"/>
                <w:sz w:val="18"/>
                <w:szCs w:val="18"/>
              </w:rPr>
              <w:t xml:space="preserve"> </w:t>
            </w:r>
            <w:r w:rsidRPr="009214C6">
              <w:rPr>
                <w:rFonts w:ascii="Courier New" w:hAnsi="Courier New" w:cs="Courier New"/>
                <w:b/>
                <w:bCs/>
                <w:color w:val="7F0055"/>
                <w:sz w:val="18"/>
                <w:szCs w:val="18"/>
              </w:rPr>
              <w:t>public</w:t>
            </w:r>
            <w:r w:rsidRPr="009214C6">
              <w:rPr>
                <w:rFonts w:ascii="Courier New" w:hAnsi="Courier New" w:cs="Courier New"/>
                <w:color w:val="000000"/>
                <w:sz w:val="18"/>
                <w:szCs w:val="18"/>
              </w:rPr>
              <w:t xml:space="preserve"> </w:t>
            </w:r>
            <w:r w:rsidRPr="009214C6">
              <w:rPr>
                <w:rFonts w:ascii="Courier New" w:hAnsi="Courier New" w:cs="Courier New"/>
                <w:b/>
                <w:bCs/>
                <w:color w:val="7F0055"/>
                <w:sz w:val="18"/>
                <w:szCs w:val="18"/>
              </w:rPr>
              <w:t>static</w:t>
            </w:r>
            <w:r w:rsidRPr="009214C6">
              <w:rPr>
                <w:rFonts w:ascii="Courier New" w:hAnsi="Courier New" w:cs="Courier New"/>
                <w:color w:val="000000"/>
                <w:sz w:val="18"/>
                <w:szCs w:val="18"/>
              </w:rPr>
              <w:t xml:space="preserve"> </w:t>
            </w:r>
            <w:r w:rsidRPr="009214C6">
              <w:rPr>
                <w:rFonts w:ascii="Courier New" w:hAnsi="Courier New" w:cs="Courier New"/>
                <w:b/>
                <w:bCs/>
                <w:color w:val="7F0055"/>
                <w:sz w:val="18"/>
                <w:szCs w:val="18"/>
              </w:rPr>
              <w:t>final</w:t>
            </w:r>
            <w:r w:rsidRPr="009214C6">
              <w:rPr>
                <w:rFonts w:ascii="Courier New" w:hAnsi="Courier New" w:cs="Courier New"/>
                <w:color w:val="000000"/>
                <w:sz w:val="18"/>
                <w:szCs w:val="18"/>
              </w:rPr>
              <w:t xml:space="preserve"> </w:t>
            </w:r>
            <w:r w:rsidRPr="009214C6">
              <w:rPr>
                <w:rFonts w:ascii="Courier New" w:hAnsi="Courier New" w:cs="Courier New"/>
                <w:b/>
                <w:bCs/>
                <w:color w:val="7F0055"/>
                <w:sz w:val="18"/>
                <w:szCs w:val="18"/>
              </w:rPr>
              <w:t>byte</w:t>
            </w:r>
            <w:r w:rsidRPr="009214C6">
              <w:rPr>
                <w:rFonts w:ascii="Courier New" w:hAnsi="Courier New" w:cs="Courier New"/>
                <w:color w:val="000000"/>
                <w:sz w:val="18"/>
                <w:szCs w:val="18"/>
              </w:rPr>
              <w:t xml:space="preserve">[] </w:t>
            </w:r>
            <w:r w:rsidRPr="009214C6">
              <w:rPr>
                <w:rFonts w:ascii="Courier New" w:hAnsi="Courier New" w:cs="Courier New"/>
                <w:i/>
                <w:iCs/>
                <w:color w:val="0000C0"/>
                <w:sz w:val="18"/>
                <w:szCs w:val="18"/>
                <w:highlight w:val="yellow"/>
              </w:rPr>
              <w:t>insNotSupportedRapdu</w:t>
            </w:r>
            <w:r w:rsidRPr="009214C6">
              <w:rPr>
                <w:rFonts w:ascii="Courier New" w:hAnsi="Courier New" w:cs="Courier New"/>
                <w:color w:val="000000"/>
                <w:sz w:val="18"/>
                <w:szCs w:val="18"/>
              </w:rPr>
              <w:t xml:space="preserve"> = </w:t>
            </w:r>
            <w:r w:rsidRPr="009214C6">
              <w:rPr>
                <w:rFonts w:ascii="Courier New" w:hAnsi="Courier New" w:cs="Courier New"/>
                <w:b/>
                <w:bCs/>
                <w:color w:val="7F0055"/>
                <w:sz w:val="18"/>
                <w:szCs w:val="18"/>
              </w:rPr>
              <w:t>new</w:t>
            </w:r>
            <w:r w:rsidRPr="009214C6">
              <w:rPr>
                <w:rFonts w:ascii="Courier New" w:hAnsi="Courier New" w:cs="Courier New"/>
                <w:color w:val="000000"/>
                <w:sz w:val="18"/>
                <w:szCs w:val="18"/>
              </w:rPr>
              <w:t xml:space="preserve"> </w:t>
            </w:r>
            <w:r w:rsidRPr="009214C6">
              <w:rPr>
                <w:rFonts w:ascii="Courier New" w:hAnsi="Courier New" w:cs="Courier New"/>
                <w:b/>
                <w:bCs/>
                <w:color w:val="7F0055"/>
                <w:sz w:val="18"/>
                <w:szCs w:val="18"/>
              </w:rPr>
              <w:t>byte</w:t>
            </w:r>
            <w:r w:rsidRPr="009214C6">
              <w:rPr>
                <w:rFonts w:ascii="Courier New" w:hAnsi="Courier New" w:cs="Courier New"/>
                <w:color w:val="000000"/>
                <w:sz w:val="18"/>
                <w:szCs w:val="18"/>
              </w:rPr>
              <w:t xml:space="preserve">[] { </w:t>
            </w:r>
          </w:p>
          <w:p w:rsidR="00E36D79" w:rsidRPr="00E36D79" w:rsidRDefault="009214C6" w:rsidP="00E36D79">
            <w:pPr>
              <w:autoSpaceDE w:val="0"/>
              <w:autoSpaceDN w:val="0"/>
              <w:adjustRightInd w:val="0"/>
              <w:spacing w:after="200" w:line="276" w:lineRule="auto"/>
              <w:rPr>
                <w:rFonts w:ascii="Courier New" w:hAnsi="Courier New" w:cs="Courier New"/>
                <w:sz w:val="18"/>
                <w:szCs w:val="18"/>
              </w:rPr>
            </w:pPr>
            <w:r w:rsidRPr="009214C6">
              <w:rPr>
                <w:rFonts w:ascii="Courier New" w:hAnsi="Courier New" w:cs="Courier New"/>
                <w:color w:val="000000"/>
                <w:sz w:val="18"/>
                <w:szCs w:val="18"/>
              </w:rPr>
              <w:t xml:space="preserve">        </w:t>
            </w:r>
            <w:r w:rsidR="00E36D79">
              <w:rPr>
                <w:rFonts w:ascii="Courier New" w:hAnsi="Courier New" w:cs="Courier New"/>
                <w:color w:val="000000"/>
                <w:sz w:val="18"/>
                <w:szCs w:val="18"/>
              </w:rPr>
              <w:t xml:space="preserve">      </w:t>
            </w:r>
            <w:r w:rsidRPr="009214C6">
              <w:rPr>
                <w:rFonts w:ascii="Courier New" w:hAnsi="Courier New" w:cs="Courier New"/>
                <w:color w:val="000000"/>
                <w:sz w:val="18"/>
                <w:szCs w:val="18"/>
              </w:rPr>
              <w:t>(</w:t>
            </w:r>
            <w:r w:rsidRPr="009214C6">
              <w:rPr>
                <w:rFonts w:ascii="Courier New" w:hAnsi="Courier New" w:cs="Courier New"/>
                <w:b/>
                <w:bCs/>
                <w:color w:val="7F0055"/>
                <w:sz w:val="18"/>
                <w:szCs w:val="18"/>
              </w:rPr>
              <w:t>byte</w:t>
            </w:r>
            <w:r w:rsidRPr="009214C6">
              <w:rPr>
                <w:rFonts w:ascii="Courier New" w:hAnsi="Courier New" w:cs="Courier New"/>
                <w:color w:val="000000"/>
                <w:sz w:val="18"/>
                <w:szCs w:val="18"/>
              </w:rPr>
              <w:t xml:space="preserve">) 0x6D </w:t>
            </w:r>
            <w:r w:rsidRPr="009214C6">
              <w:rPr>
                <w:rFonts w:ascii="Courier New" w:hAnsi="Courier New" w:cs="Courier New"/>
                <w:color w:val="3F7F5F"/>
                <w:sz w:val="18"/>
                <w:szCs w:val="18"/>
              </w:rPr>
              <w:t>// SW1 ...</w:t>
            </w:r>
          </w:p>
          <w:p w:rsidR="00E36D79" w:rsidRPr="00E36D79" w:rsidRDefault="009214C6" w:rsidP="00E36D79">
            <w:pPr>
              <w:autoSpaceDE w:val="0"/>
              <w:autoSpaceDN w:val="0"/>
              <w:adjustRightInd w:val="0"/>
              <w:spacing w:after="200" w:line="276" w:lineRule="auto"/>
              <w:rPr>
                <w:rFonts w:ascii="Courier New" w:hAnsi="Courier New" w:cs="Courier New"/>
                <w:sz w:val="18"/>
                <w:szCs w:val="18"/>
              </w:rPr>
            </w:pPr>
            <w:r w:rsidRPr="009214C6">
              <w:rPr>
                <w:rFonts w:ascii="Courier New" w:hAnsi="Courier New" w:cs="Courier New"/>
                <w:color w:val="000000"/>
                <w:sz w:val="18"/>
                <w:szCs w:val="18"/>
              </w:rPr>
              <w:t xml:space="preserve">      </w:t>
            </w:r>
            <w:r w:rsidR="00E36D79">
              <w:rPr>
                <w:rFonts w:ascii="Courier New" w:hAnsi="Courier New" w:cs="Courier New"/>
                <w:color w:val="000000"/>
                <w:sz w:val="18"/>
                <w:szCs w:val="18"/>
              </w:rPr>
              <w:t xml:space="preserve">      </w:t>
            </w:r>
            <w:r w:rsidRPr="009214C6">
              <w:rPr>
                <w:rFonts w:ascii="Courier New" w:hAnsi="Courier New" w:cs="Courier New"/>
                <w:color w:val="000000"/>
                <w:sz w:val="18"/>
                <w:szCs w:val="18"/>
              </w:rPr>
              <w:t>, (</w:t>
            </w:r>
            <w:r w:rsidRPr="009214C6">
              <w:rPr>
                <w:rFonts w:ascii="Courier New" w:hAnsi="Courier New" w:cs="Courier New"/>
                <w:b/>
                <w:bCs/>
                <w:color w:val="7F0055"/>
                <w:sz w:val="18"/>
                <w:szCs w:val="18"/>
              </w:rPr>
              <w:t>byte</w:t>
            </w:r>
            <w:r w:rsidRPr="009214C6">
              <w:rPr>
                <w:rFonts w:ascii="Courier New" w:hAnsi="Courier New" w:cs="Courier New"/>
                <w:color w:val="000000"/>
                <w:sz w:val="18"/>
                <w:szCs w:val="18"/>
              </w:rPr>
              <w:t xml:space="preserve">) 0x00 </w:t>
            </w:r>
            <w:r w:rsidR="000118B5">
              <w:rPr>
                <w:rFonts w:ascii="Courier New" w:hAnsi="Courier New" w:cs="Courier New"/>
                <w:color w:val="3F7F5F"/>
                <w:sz w:val="18"/>
                <w:szCs w:val="18"/>
              </w:rPr>
              <w:t>// SW2 ... INS Not S</w:t>
            </w:r>
            <w:r w:rsidR="00C06244">
              <w:rPr>
                <w:rFonts w:ascii="Courier New" w:hAnsi="Courier New" w:cs="Courier New"/>
                <w:color w:val="3F7F5F"/>
                <w:sz w:val="18"/>
                <w:szCs w:val="18"/>
              </w:rPr>
              <w:t>u</w:t>
            </w:r>
            <w:r w:rsidRPr="009214C6">
              <w:rPr>
                <w:rFonts w:ascii="Courier New" w:hAnsi="Courier New" w:cs="Courier New"/>
                <w:color w:val="3F7F5F"/>
                <w:sz w:val="18"/>
                <w:szCs w:val="18"/>
              </w:rPr>
              <w:t>pported</w:t>
            </w:r>
          </w:p>
          <w:p w:rsidR="009214C6" w:rsidRPr="009214C6" w:rsidRDefault="000118B5" w:rsidP="009214C6">
            <w:pPr>
              <w:autoSpaceDE w:val="0"/>
              <w:autoSpaceDN w:val="0"/>
              <w:adjustRightInd w:val="0"/>
              <w:rPr>
                <w:rFonts w:ascii="Courier New" w:hAnsi="Courier New" w:cs="Courier New"/>
                <w:sz w:val="20"/>
                <w:szCs w:val="20"/>
              </w:rPr>
            </w:pPr>
            <w:r>
              <w:rPr>
                <w:rFonts w:ascii="Courier New" w:hAnsi="Courier New" w:cs="Courier New"/>
                <w:color w:val="000000"/>
                <w:sz w:val="18"/>
                <w:szCs w:val="18"/>
              </w:rPr>
              <w:t xml:space="preserve">   </w:t>
            </w:r>
            <w:r w:rsidR="009214C6" w:rsidRPr="009214C6">
              <w:rPr>
                <w:rFonts w:ascii="Courier New" w:hAnsi="Courier New" w:cs="Courier New"/>
                <w:color w:val="000000"/>
                <w:sz w:val="18"/>
                <w:szCs w:val="18"/>
              </w:rPr>
              <w:t>};</w:t>
            </w:r>
            <w:r w:rsidR="00B61882">
              <w:rPr>
                <w:rFonts w:ascii="Courier New" w:hAnsi="Courier New" w:cs="Courier New"/>
                <w:color w:val="000000"/>
                <w:sz w:val="18"/>
                <w:szCs w:val="18"/>
              </w:rPr>
              <w:br/>
              <w:t>...</w:t>
            </w:r>
            <w:r w:rsidR="00B61882">
              <w:rPr>
                <w:rFonts w:ascii="Courier New" w:hAnsi="Courier New" w:cs="Courier New"/>
                <w:color w:val="000000"/>
                <w:sz w:val="18"/>
                <w:szCs w:val="18"/>
              </w:rPr>
              <w:br/>
              <w:t>...</w:t>
            </w:r>
            <w:r w:rsidR="00B61882">
              <w:rPr>
                <w:rFonts w:ascii="Courier New" w:hAnsi="Courier New" w:cs="Courier New"/>
                <w:color w:val="000000"/>
                <w:sz w:val="18"/>
                <w:szCs w:val="18"/>
              </w:rPr>
              <w:br/>
              <w:t>...</w:t>
            </w:r>
            <w:r w:rsidR="00893E0F">
              <w:rPr>
                <w:rFonts w:ascii="Courier New" w:hAnsi="Courier New" w:cs="Courier New"/>
                <w:sz w:val="18"/>
                <w:szCs w:val="20"/>
              </w:rPr>
              <w:br/>
            </w:r>
            <w:r w:rsidR="00F7797E" w:rsidRPr="00F7797E">
              <w:rPr>
                <w:rFonts w:ascii="Courier New" w:hAnsi="Courier New" w:cs="Courier New"/>
                <w:color w:val="000000"/>
                <w:sz w:val="18"/>
                <w:szCs w:val="20"/>
              </w:rPr>
              <w:t>}</w:t>
            </w:r>
          </w:p>
        </w:tc>
      </w:tr>
    </w:tbl>
    <w:p w:rsidR="00EF34A6" w:rsidRDefault="00BA20E6">
      <w:pPr>
        <w:pStyle w:val="Caption"/>
      </w:pPr>
      <w:bookmarkStart w:id="71" w:name="_Ref310439798"/>
      <w:r>
        <w:t xml:space="preserve">Figure </w:t>
      </w:r>
      <w:r w:rsidR="00D56316">
        <w:fldChar w:fldCharType="begin"/>
      </w:r>
      <w:r>
        <w:instrText xml:space="preserve"> SEQ Figure \* ARABIC </w:instrText>
      </w:r>
      <w:r w:rsidR="00D56316">
        <w:fldChar w:fldCharType="separate"/>
      </w:r>
      <w:r w:rsidR="00823497">
        <w:rPr>
          <w:noProof/>
        </w:rPr>
        <w:t>9</w:t>
      </w:r>
      <w:r w:rsidR="00D56316">
        <w:fldChar w:fldCharType="end"/>
      </w:r>
      <w:bookmarkEnd w:id="71"/>
      <w:r>
        <w:t xml:space="preserve"> Some simple APDUs</w:t>
      </w:r>
    </w:p>
    <w:p w:rsidR="00EF34A6" w:rsidRDefault="002A773D">
      <w:r>
        <w:t xml:space="preserve">So, with this new information at hand we can take another look at </w:t>
      </w:r>
      <w:r w:rsidR="00D56316">
        <w:fldChar w:fldCharType="begin"/>
      </w:r>
      <w:r>
        <w:instrText xml:space="preserve"> REF _Ref310435588 \h </w:instrText>
      </w:r>
      <w:r w:rsidR="00D56316">
        <w:fldChar w:fldCharType="separate"/>
      </w:r>
      <w:r>
        <w:t xml:space="preserve">Figure </w:t>
      </w:r>
      <w:r>
        <w:rPr>
          <w:noProof/>
        </w:rPr>
        <w:t>8</w:t>
      </w:r>
      <w:r w:rsidR="00D56316">
        <w:fldChar w:fldCharType="end"/>
      </w:r>
      <w:r>
        <w:t xml:space="preserve"> and now understand the logic. All commands received are rejected with </w:t>
      </w:r>
      <w:r w:rsidR="00B23D28">
        <w:t xml:space="preserve">either </w:t>
      </w:r>
      <w:r>
        <w:t>the reason: “NDEF not supported”</w:t>
      </w:r>
      <w:r w:rsidR="00B23D28">
        <w:t>, or “INS not supported”</w:t>
      </w:r>
      <w:r>
        <w:t xml:space="preserve">; and the single command that we’re interested in (our own proprietary one) is responded to positively by taking the contents of a field on the screen of the BlackBerry device and constructing an R-APDU with the field contents as </w:t>
      </w:r>
      <w:del w:id="72" w:author="user" w:date="2012-01-10T11:32:00Z">
        <w:r w:rsidDel="00675DA9">
          <w:delText xml:space="preserve"> </w:delText>
        </w:r>
      </w:del>
      <w:r>
        <w:t>the response data.</w:t>
      </w:r>
    </w:p>
    <w:p w:rsidR="00A60CFC" w:rsidRDefault="00334340">
      <w:r>
        <w:t>The net</w:t>
      </w:r>
      <w:r w:rsidR="002A773D">
        <w:t xml:space="preserve"> result is that the reader will receive this data in response to the command that is has issued.</w:t>
      </w:r>
      <w:r w:rsidR="00A60CFC">
        <w:t xml:space="preserve"> </w:t>
      </w:r>
    </w:p>
    <w:p w:rsidR="00EF34A6" w:rsidRDefault="00A60CFC">
      <w:r>
        <w:t>So</w:t>
      </w:r>
      <w:r w:rsidR="005979D2">
        <w:t xml:space="preserve">, how could we test the </w:t>
      </w:r>
      <w:r>
        <w:t xml:space="preserve">behaviour </w:t>
      </w:r>
      <w:r w:rsidR="005979D2">
        <w:t>of this application</w:t>
      </w:r>
      <w:r>
        <w:t>? Well, if you have access to a contact</w:t>
      </w:r>
      <w:r w:rsidR="005979D2">
        <w:t xml:space="preserve">less card reader connected to your PC then you could make use of a tool called </w:t>
      </w:r>
      <w:r w:rsidR="00221631" w:rsidRPr="00221631">
        <w:rPr>
          <w:b/>
        </w:rPr>
        <w:t>GPShell</w:t>
      </w:r>
      <w:r w:rsidR="005979D2">
        <w:t>. GPShell is a tool that be downloaded from SourceForge (</w:t>
      </w:r>
      <w:hyperlink r:id="rId11" w:history="1">
        <w:r w:rsidR="005979D2" w:rsidRPr="00F6394E">
          <w:rPr>
            <w:rStyle w:val="Hyperlink"/>
          </w:rPr>
          <w:t>http://sourceforge.net/projects/globalplatform/files/</w:t>
        </w:r>
      </w:hyperlink>
      <w:r w:rsidR="005979D2">
        <w:t xml:space="preserve"> ) and is commonly used to perform operations on smart cards that conform to the </w:t>
      </w:r>
      <w:r w:rsidR="00221631" w:rsidRPr="00221631">
        <w:rPr>
          <w:b/>
        </w:rPr>
        <w:t>Global Platform</w:t>
      </w:r>
      <w:r w:rsidR="005979D2">
        <w:t xml:space="preserve"> set of standards. In this simple example we can use it to send our simple proprietary APDU to the BlackBerry device and examine the response.</w:t>
      </w:r>
    </w:p>
    <w:p w:rsidR="00930DE8" w:rsidRDefault="005979D2">
      <w:r>
        <w:t xml:space="preserve">To perform this test the application </w:t>
      </w:r>
      <w:del w:id="73" w:author="user" w:date="2012-01-10T11:23:00Z">
        <w:r w:rsidDel="00675DA9">
          <w:delText xml:space="preserve">has </w:delText>
        </w:r>
      </w:del>
      <w:ins w:id="74" w:author="user" w:date="2012-01-10T11:23:00Z">
        <w:r w:rsidR="00675DA9">
          <w:t xml:space="preserve">must have </w:t>
        </w:r>
      </w:ins>
      <w:r>
        <w:t xml:space="preserve">been started on the BlackBerry device to emulate a virtual target and </w:t>
      </w:r>
      <w:r w:rsidR="00BE7658">
        <w:t xml:space="preserve">the device </w:t>
      </w:r>
      <w:r>
        <w:t xml:space="preserve">placed on the contactless card reader connected to a PC. </w:t>
      </w:r>
      <w:r w:rsidR="00930DE8">
        <w:t xml:space="preserve">For example, </w:t>
      </w:r>
      <w:r w:rsidR="00930DE8">
        <w:lastRenderedPageBreak/>
        <w:t xml:space="preserve">in </w:t>
      </w:r>
      <w:r w:rsidR="00D56316">
        <w:fldChar w:fldCharType="begin"/>
      </w:r>
      <w:r w:rsidR="0009750A">
        <w:instrText xml:space="preserve"> REF _Ref312226236 \h </w:instrText>
      </w:r>
      <w:r w:rsidR="00D56316">
        <w:fldChar w:fldCharType="separate"/>
      </w:r>
      <w:r w:rsidR="0009750A">
        <w:t xml:space="preserve">Figure </w:t>
      </w:r>
      <w:r w:rsidR="0009750A">
        <w:rPr>
          <w:noProof/>
        </w:rPr>
        <w:t>10</w:t>
      </w:r>
      <w:r w:rsidR="00D56316">
        <w:fldChar w:fldCharType="end"/>
      </w:r>
      <w:r w:rsidR="0009750A">
        <w:t xml:space="preserve"> </w:t>
      </w:r>
      <w:r w:rsidR="00930DE8">
        <w:t xml:space="preserve">you can see a BlackBerry 9900 device running this application placed on a contactless NFC </w:t>
      </w:r>
      <w:ins w:id="75" w:author="user" w:date="2012-01-10T11:23:00Z">
        <w:r w:rsidR="00675DA9">
          <w:t xml:space="preserve">card </w:t>
        </w:r>
      </w:ins>
      <w:r w:rsidR="00930DE8">
        <w:t>reader and connected to a PC using a USB cable.</w:t>
      </w:r>
    </w:p>
    <w:p w:rsidR="008F1DEB" w:rsidRDefault="007A326C">
      <w:pPr>
        <w:keepNext/>
        <w:jc w:val="center"/>
      </w:pPr>
      <w:r>
        <w:rPr>
          <w:noProof/>
          <w:lang w:eastAsia="en-GB"/>
        </w:rPr>
        <w:drawing>
          <wp:inline distT="0" distB="0" distL="0" distR="0">
            <wp:extent cx="2633618" cy="1975359"/>
            <wp:effectExtent l="0" t="19050" r="71482" b="62991"/>
            <wp:docPr id="6" name="Picture 5" descr="IMG-20111221-000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20111221-00002.jpg"/>
                    <pic:cNvPicPr/>
                  </pic:nvPicPr>
                  <pic:blipFill>
                    <a:blip r:embed="rId12" cstate="print"/>
                    <a:stretch>
                      <a:fillRect/>
                    </a:stretch>
                  </pic:blipFill>
                  <pic:spPr>
                    <a:xfrm>
                      <a:off x="0" y="0"/>
                      <a:ext cx="2635286" cy="1976610"/>
                    </a:xfrm>
                    <a:prstGeom prst="rect">
                      <a:avLst/>
                    </a:prstGeom>
                    <a:ln>
                      <a:noFill/>
                    </a:ln>
                    <a:effectLst>
                      <a:outerShdw blurRad="50800" dist="38100" dir="2700000" algn="tl" rotWithShape="0">
                        <a:prstClr val="black">
                          <a:alpha val="40000"/>
                        </a:prstClr>
                      </a:outerShdw>
                    </a:effectLst>
                  </pic:spPr>
                </pic:pic>
              </a:graphicData>
            </a:graphic>
          </wp:inline>
        </w:drawing>
      </w:r>
    </w:p>
    <w:p w:rsidR="008F1DEB" w:rsidRDefault="00930DE8">
      <w:pPr>
        <w:pStyle w:val="Caption"/>
        <w:jc w:val="center"/>
      </w:pPr>
      <w:bookmarkStart w:id="76" w:name="_Ref312226236"/>
      <w:r>
        <w:t xml:space="preserve">Figure </w:t>
      </w:r>
      <w:r w:rsidR="00D56316">
        <w:fldChar w:fldCharType="begin"/>
      </w:r>
      <w:r>
        <w:instrText xml:space="preserve"> SEQ Figure \* ARABIC </w:instrText>
      </w:r>
      <w:r w:rsidR="00D56316">
        <w:fldChar w:fldCharType="separate"/>
      </w:r>
      <w:r w:rsidR="00823497">
        <w:rPr>
          <w:noProof/>
        </w:rPr>
        <w:t>10</w:t>
      </w:r>
      <w:r w:rsidR="00D56316">
        <w:fldChar w:fldCharType="end"/>
      </w:r>
      <w:bookmarkEnd w:id="76"/>
      <w:r>
        <w:t xml:space="preserve"> Using a BlackBerry 9900 </w:t>
      </w:r>
      <w:r>
        <w:rPr>
          <w:noProof/>
        </w:rPr>
        <w:t>with a contactless reader</w:t>
      </w:r>
    </w:p>
    <w:p w:rsidR="005979D2" w:rsidRDefault="005979D2">
      <w:r>
        <w:t xml:space="preserve">The GPShell command line tool is used to send our own proprietary APDU </w:t>
      </w:r>
      <w:proofErr w:type="gramStart"/>
      <w:r>
        <w:t xml:space="preserve">( </w:t>
      </w:r>
      <w:r w:rsidR="00221631" w:rsidRPr="00221631">
        <w:rPr>
          <w:i/>
        </w:rPr>
        <w:t>0xA037000001990</w:t>
      </w:r>
      <w:proofErr w:type="gramEnd"/>
      <w:r>
        <w:t xml:space="preserve"> ) to the device as shown in </w:t>
      </w:r>
      <w:r w:rsidR="00D56316">
        <w:fldChar w:fldCharType="begin"/>
      </w:r>
      <w:r w:rsidR="00BE7658">
        <w:instrText xml:space="preserve"> REF _Ref310349529 \h </w:instrText>
      </w:r>
      <w:r w:rsidR="00D56316">
        <w:fldChar w:fldCharType="separate"/>
      </w:r>
      <w:r w:rsidR="00BE7658">
        <w:t xml:space="preserve">Figure </w:t>
      </w:r>
      <w:r w:rsidR="00BE7658">
        <w:rPr>
          <w:noProof/>
        </w:rPr>
        <w:t>1</w:t>
      </w:r>
      <w:r w:rsidR="00D56316">
        <w:fldChar w:fldCharType="end"/>
      </w:r>
      <w:r w:rsidR="00BE7658">
        <w:t>.</w:t>
      </w:r>
    </w:p>
    <w:p w:rsidR="00411FA2" w:rsidRDefault="0009750A">
      <w:pPr>
        <w:keepNext/>
      </w:pPr>
      <w:r>
        <w:rPr>
          <w:noProof/>
          <w:lang w:eastAsia="en-GB"/>
        </w:rPr>
        <w:drawing>
          <wp:inline distT="0" distB="0" distL="0" distR="0">
            <wp:extent cx="5731510" cy="3698692"/>
            <wp:effectExtent l="19050" t="0" r="254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srcRect/>
                    <a:stretch>
                      <a:fillRect/>
                    </a:stretch>
                  </pic:blipFill>
                  <pic:spPr bwMode="auto">
                    <a:xfrm>
                      <a:off x="0" y="0"/>
                      <a:ext cx="5731510" cy="3698692"/>
                    </a:xfrm>
                    <a:prstGeom prst="rect">
                      <a:avLst/>
                    </a:prstGeom>
                    <a:noFill/>
                    <a:ln w="9525">
                      <a:noFill/>
                      <a:miter lim="800000"/>
                      <a:headEnd/>
                      <a:tailEnd/>
                    </a:ln>
                  </pic:spPr>
                </pic:pic>
              </a:graphicData>
            </a:graphic>
          </wp:inline>
        </w:drawing>
      </w:r>
    </w:p>
    <w:p w:rsidR="00411FA2" w:rsidRDefault="005979D2">
      <w:pPr>
        <w:pStyle w:val="Caption"/>
      </w:pPr>
      <w:r>
        <w:t xml:space="preserve">Figure </w:t>
      </w:r>
      <w:r w:rsidR="00D56316">
        <w:fldChar w:fldCharType="begin"/>
      </w:r>
      <w:r>
        <w:instrText xml:space="preserve"> SEQ Figure \* ARABIC </w:instrText>
      </w:r>
      <w:r w:rsidR="00D56316">
        <w:fldChar w:fldCharType="separate"/>
      </w:r>
      <w:r w:rsidR="00823497">
        <w:rPr>
          <w:noProof/>
        </w:rPr>
        <w:t>11</w:t>
      </w:r>
      <w:r w:rsidR="00D56316">
        <w:fldChar w:fldCharType="end"/>
      </w:r>
      <w:r>
        <w:t xml:space="preserve"> Using GPS</w:t>
      </w:r>
      <w:r w:rsidR="00930DE8">
        <w:t>h</w:t>
      </w:r>
      <w:r>
        <w:t>ell to test the application</w:t>
      </w:r>
    </w:p>
    <w:p w:rsidR="00411FA2" w:rsidRDefault="00BE7658">
      <w:r>
        <w:t>The response payload that comes back from the device is 0x53656E...6365 along with the SW1/SW2 status of 0x9000 indicating successful execution of the command.</w:t>
      </w:r>
    </w:p>
    <w:p w:rsidR="00411FA2" w:rsidRDefault="00BE7658">
      <w:r>
        <w:t xml:space="preserve">If you examine the response payload (0x53656E...6365) you’ll see that it represents the string:    </w:t>
      </w:r>
      <w:r w:rsidR="00221631" w:rsidRPr="00221631">
        <w:rPr>
          <w:i/>
        </w:rPr>
        <w:t>“Send to other device”</w:t>
      </w:r>
      <w:r>
        <w:rPr>
          <w:i/>
        </w:rPr>
        <w:t xml:space="preserve"> </w:t>
      </w:r>
      <w:r>
        <w:t xml:space="preserve">which is the text that the application on the BlackBerry device sent in </w:t>
      </w:r>
      <w:r>
        <w:lastRenderedPageBreak/>
        <w:t>response to our command</w:t>
      </w:r>
      <w:ins w:id="77" w:author="user" w:date="2012-01-13T09:07:00Z">
        <w:r w:rsidR="0061298F">
          <w:t xml:space="preserve"> (unless you changed this value via the application</w:t>
        </w:r>
        <w:r w:rsidR="0061298F">
          <w:t>’</w:t>
        </w:r>
        <w:r w:rsidR="0061298F">
          <w:t xml:space="preserve">s </w:t>
        </w:r>
        <w:r w:rsidR="0061298F">
          <w:t>“</w:t>
        </w:r>
        <w:r w:rsidR="0061298F">
          <w:t>Set Response Text</w:t>
        </w:r>
        <w:r w:rsidR="0061298F">
          <w:t>”</w:t>
        </w:r>
        <w:r w:rsidR="0061298F">
          <w:t xml:space="preserve"> menu item)</w:t>
        </w:r>
      </w:ins>
      <w:r>
        <w:t>.</w:t>
      </w:r>
    </w:p>
    <w:p w:rsidR="00411FA2" w:rsidRDefault="00BE7658">
      <w:r>
        <w:t>So, what we’ve done is verify that the BlackBerry device is, in fact, correctly emulating a virtual target and responding as expected to APDUs that are sent to it.</w:t>
      </w:r>
    </w:p>
    <w:p w:rsidR="00970810" w:rsidRDefault="002A773D">
      <w:r>
        <w:t>On that note, let’s now take a look at the other side of this example application. Let’s see how to write the reader side of the application which will interact with the virtual card in the other BlackBerry device</w:t>
      </w:r>
      <w:r w:rsidR="00BE7658">
        <w:t xml:space="preserve"> in the same way that we’ve just tested with a real contactless reader and the GPShell tool.</w:t>
      </w:r>
    </w:p>
    <w:p w:rsidR="00970810" w:rsidRDefault="00970810">
      <w:r>
        <w:br w:type="page"/>
      </w:r>
    </w:p>
    <w:p w:rsidR="00EF34A6" w:rsidRDefault="00FA61BC">
      <w:pPr>
        <w:spacing w:before="100" w:beforeAutospacing="1" w:after="100" w:afterAutospacing="1" w:line="360" w:lineRule="atLeast"/>
        <w:outlineLvl w:val="0"/>
        <w:rPr>
          <w:rFonts w:ascii="Arial" w:eastAsia="Times New Roman" w:hAnsi="Arial" w:cs="Arial"/>
          <w:b/>
          <w:bCs/>
          <w:kern w:val="36"/>
          <w:sz w:val="48"/>
          <w:szCs w:val="48"/>
          <w:lang w:eastAsia="en-GB"/>
        </w:rPr>
      </w:pPr>
      <w:r>
        <w:rPr>
          <w:rFonts w:ascii="Arial" w:eastAsia="Times New Roman" w:hAnsi="Arial" w:cs="Arial"/>
          <w:b/>
          <w:bCs/>
          <w:kern w:val="36"/>
          <w:sz w:val="48"/>
          <w:szCs w:val="48"/>
          <w:lang w:eastAsia="en-GB"/>
        </w:rPr>
        <w:lastRenderedPageBreak/>
        <w:t>Interacting with</w:t>
      </w:r>
      <w:r w:rsidR="00E435CF">
        <w:rPr>
          <w:rFonts w:ascii="Arial" w:eastAsia="Times New Roman" w:hAnsi="Arial" w:cs="Arial"/>
          <w:b/>
          <w:bCs/>
          <w:kern w:val="36"/>
          <w:sz w:val="48"/>
          <w:szCs w:val="48"/>
          <w:lang w:eastAsia="en-GB"/>
        </w:rPr>
        <w:t xml:space="preserve"> the Virtual Card</w:t>
      </w:r>
    </w:p>
    <w:p w:rsidR="00EF34A6" w:rsidRDefault="00FC232E">
      <w:pPr>
        <w:spacing w:before="100" w:beforeAutospacing="1" w:after="100" w:afterAutospacing="1" w:line="360" w:lineRule="atLeast"/>
        <w:outlineLvl w:val="0"/>
        <w:rPr>
          <w:kern w:val="36"/>
          <w:lang w:eastAsia="en-GB"/>
        </w:rPr>
      </w:pPr>
      <w:r>
        <w:t xml:space="preserve">Now, we’ve actually seen how to do this before. We use exactly the same technique that was used in the previous article called </w:t>
      </w:r>
      <w:r w:rsidRPr="00FC232E">
        <w:rPr>
          <w:b/>
        </w:rPr>
        <w:t>“</w:t>
      </w:r>
      <w:r w:rsidRPr="00FC232E">
        <w:rPr>
          <w:b/>
          <w:kern w:val="36"/>
          <w:lang w:eastAsia="en-GB"/>
        </w:rPr>
        <w:t>Reading and Writing NFC Smart Tags”</w:t>
      </w:r>
      <w:r>
        <w:rPr>
          <w:kern w:val="36"/>
          <w:lang w:eastAsia="en-GB"/>
        </w:rPr>
        <w:t>.</w:t>
      </w:r>
      <w:r w:rsidR="00480F91">
        <w:rPr>
          <w:kern w:val="36"/>
          <w:lang w:eastAsia="en-GB"/>
        </w:rPr>
        <w:t xml:space="preserve"> The model is that we register an interest in being notified of targets (smart card, tag, or a device emulating a card or tag) entering the radio field of the BlackBerry device. In this case we’re interested in detecting the presence of the other BlackBerry device that is emulating an ISO-14443-4 target.</w:t>
      </w:r>
    </w:p>
    <w:p w:rsidR="00480F91" w:rsidRPr="00480F91" w:rsidRDefault="00D56316">
      <w:pPr>
        <w:spacing w:before="100" w:beforeAutospacing="1" w:after="100" w:afterAutospacing="1" w:line="360" w:lineRule="atLeast"/>
        <w:outlineLvl w:val="0"/>
      </w:pPr>
      <w:del w:id="78" w:author="user" w:date="2012-01-10T11:36:00Z">
        <w:r w:rsidDel="00296CF9">
          <w:fldChar w:fldCharType="begin"/>
        </w:r>
        <w:r w:rsidR="00480F91" w:rsidDel="00296CF9">
          <w:delInstrText xml:space="preserve"> REF _Ref310590655 \h </w:delInstrText>
        </w:r>
        <w:r w:rsidDel="00296CF9">
          <w:fldChar w:fldCharType="separate"/>
        </w:r>
        <w:r w:rsidR="00480F91" w:rsidDel="00296CF9">
          <w:delText xml:space="preserve">Figure </w:delText>
        </w:r>
        <w:r w:rsidR="00480F91" w:rsidDel="00296CF9">
          <w:rPr>
            <w:noProof/>
          </w:rPr>
          <w:delText>10</w:delText>
        </w:r>
        <w:r w:rsidDel="00296CF9">
          <w:fldChar w:fldCharType="end"/>
        </w:r>
      </w:del>
      <w:ins w:id="79" w:author="user" w:date="2012-01-10T11:36:00Z">
        <w:r w:rsidR="00296CF9">
          <w:t>2</w:t>
        </w:r>
      </w:ins>
      <w:r w:rsidR="00480F91">
        <w:t xml:space="preserve"> </w:t>
      </w:r>
      <w:proofErr w:type="gramStart"/>
      <w:r w:rsidR="00480F91">
        <w:t>demonstrates</w:t>
      </w:r>
      <w:proofErr w:type="gramEnd"/>
      <w:r w:rsidR="00480F91">
        <w:t xml:space="preserve"> the </w:t>
      </w:r>
      <w:r w:rsidR="00DD7080">
        <w:t xml:space="preserve">same </w:t>
      </w:r>
      <w:r w:rsidR="00480F91">
        <w:t xml:space="preserve">technique that we have used in the earlier article of creating a class that implements the </w:t>
      </w:r>
      <w:r w:rsidR="00480F91">
        <w:rPr>
          <w:b/>
        </w:rPr>
        <w:t>DetectionListener</w:t>
      </w:r>
      <w:r w:rsidR="00480F91">
        <w:t xml:space="preserve"> interface.</w:t>
      </w:r>
    </w:p>
    <w:tbl>
      <w:tblPr>
        <w:tblStyle w:val="TableGrid"/>
        <w:tblW w:w="0" w:type="auto"/>
        <w:tblLook w:val="04A0"/>
      </w:tblPr>
      <w:tblGrid>
        <w:gridCol w:w="9242"/>
      </w:tblGrid>
      <w:tr w:rsidR="000A35C8" w:rsidTr="000A35C8">
        <w:tc>
          <w:tcPr>
            <w:tcW w:w="9242" w:type="dxa"/>
          </w:tcPr>
          <w:p w:rsidR="000A35C8" w:rsidRPr="00601E70" w:rsidRDefault="000A35C8" w:rsidP="000A35C8">
            <w:pPr>
              <w:autoSpaceDE w:val="0"/>
              <w:autoSpaceDN w:val="0"/>
              <w:adjustRightInd w:val="0"/>
              <w:rPr>
                <w:rFonts w:ascii="Courier New" w:hAnsi="Courier New" w:cs="Courier New"/>
                <w:sz w:val="18"/>
                <w:szCs w:val="20"/>
              </w:rPr>
            </w:pPr>
            <w:r w:rsidRPr="00601E70">
              <w:rPr>
                <w:rFonts w:ascii="Courier New" w:hAnsi="Courier New" w:cs="Courier New"/>
                <w:b/>
                <w:bCs/>
                <w:color w:val="7F0055"/>
                <w:sz w:val="18"/>
                <w:szCs w:val="20"/>
              </w:rPr>
              <w:t>package</w:t>
            </w:r>
            <w:r w:rsidRPr="00601E70">
              <w:rPr>
                <w:rFonts w:ascii="Courier New" w:hAnsi="Courier New" w:cs="Courier New"/>
                <w:color w:val="000000"/>
                <w:sz w:val="18"/>
                <w:szCs w:val="20"/>
              </w:rPr>
              <w:t xml:space="preserve"> nfc.sample.virtual.target;</w:t>
            </w:r>
          </w:p>
          <w:p w:rsidR="000A35C8" w:rsidRPr="00601E70" w:rsidRDefault="000A35C8" w:rsidP="000A35C8">
            <w:pPr>
              <w:autoSpaceDE w:val="0"/>
              <w:autoSpaceDN w:val="0"/>
              <w:adjustRightInd w:val="0"/>
              <w:rPr>
                <w:rFonts w:ascii="Courier New" w:hAnsi="Courier New" w:cs="Courier New"/>
                <w:sz w:val="18"/>
                <w:szCs w:val="20"/>
              </w:rPr>
            </w:pPr>
          </w:p>
          <w:p w:rsidR="000A35C8" w:rsidRPr="00601E70" w:rsidRDefault="000A35C8" w:rsidP="000A35C8">
            <w:pPr>
              <w:autoSpaceDE w:val="0"/>
              <w:autoSpaceDN w:val="0"/>
              <w:adjustRightInd w:val="0"/>
              <w:rPr>
                <w:rFonts w:ascii="Courier New" w:hAnsi="Courier New" w:cs="Courier New"/>
                <w:sz w:val="18"/>
                <w:szCs w:val="20"/>
              </w:rPr>
            </w:pPr>
            <w:r w:rsidRPr="00601E70">
              <w:rPr>
                <w:rFonts w:ascii="Courier New" w:hAnsi="Courier New" w:cs="Courier New"/>
                <w:b/>
                <w:bCs/>
                <w:color w:val="7F0055"/>
                <w:sz w:val="18"/>
                <w:szCs w:val="20"/>
              </w:rPr>
              <w:t>import</w:t>
            </w:r>
            <w:r w:rsidRPr="00601E70">
              <w:rPr>
                <w:rFonts w:ascii="Courier New" w:hAnsi="Courier New" w:cs="Courier New"/>
                <w:color w:val="000000"/>
                <w:sz w:val="18"/>
                <w:szCs w:val="20"/>
              </w:rPr>
              <w:t xml:space="preserve"> java.io.IOException;</w:t>
            </w:r>
          </w:p>
          <w:p w:rsidR="000A35C8" w:rsidRPr="00601E70" w:rsidRDefault="000A35C8" w:rsidP="000A35C8">
            <w:pPr>
              <w:autoSpaceDE w:val="0"/>
              <w:autoSpaceDN w:val="0"/>
              <w:adjustRightInd w:val="0"/>
              <w:rPr>
                <w:rFonts w:ascii="Courier New" w:hAnsi="Courier New" w:cs="Courier New"/>
                <w:sz w:val="18"/>
                <w:szCs w:val="20"/>
              </w:rPr>
            </w:pPr>
            <w:r w:rsidRPr="00601E70">
              <w:rPr>
                <w:rFonts w:ascii="Courier New" w:hAnsi="Courier New" w:cs="Courier New"/>
                <w:b/>
                <w:bCs/>
                <w:color w:val="7F0055"/>
                <w:sz w:val="18"/>
                <w:szCs w:val="20"/>
              </w:rPr>
              <w:t>import</w:t>
            </w:r>
            <w:r w:rsidRPr="00601E70">
              <w:rPr>
                <w:rFonts w:ascii="Courier New" w:hAnsi="Courier New" w:cs="Courier New"/>
                <w:color w:val="000000"/>
                <w:sz w:val="18"/>
                <w:szCs w:val="20"/>
              </w:rPr>
              <w:t xml:space="preserve"> java.util.Enumeration;</w:t>
            </w:r>
          </w:p>
          <w:p w:rsidR="000A35C8" w:rsidRPr="00601E70" w:rsidRDefault="000A35C8" w:rsidP="000A35C8">
            <w:pPr>
              <w:autoSpaceDE w:val="0"/>
              <w:autoSpaceDN w:val="0"/>
              <w:adjustRightInd w:val="0"/>
              <w:rPr>
                <w:rFonts w:ascii="Courier New" w:hAnsi="Courier New" w:cs="Courier New"/>
                <w:sz w:val="18"/>
                <w:szCs w:val="20"/>
              </w:rPr>
            </w:pPr>
          </w:p>
          <w:p w:rsidR="000A35C8" w:rsidRPr="00601E70" w:rsidRDefault="000A35C8" w:rsidP="000A35C8">
            <w:pPr>
              <w:autoSpaceDE w:val="0"/>
              <w:autoSpaceDN w:val="0"/>
              <w:adjustRightInd w:val="0"/>
              <w:rPr>
                <w:rFonts w:ascii="Courier New" w:hAnsi="Courier New" w:cs="Courier New"/>
                <w:sz w:val="18"/>
                <w:szCs w:val="20"/>
              </w:rPr>
            </w:pPr>
            <w:r w:rsidRPr="00601E70">
              <w:rPr>
                <w:rFonts w:ascii="Courier New" w:hAnsi="Courier New" w:cs="Courier New"/>
                <w:b/>
                <w:bCs/>
                <w:color w:val="7F0055"/>
                <w:sz w:val="18"/>
                <w:szCs w:val="20"/>
              </w:rPr>
              <w:t>import</w:t>
            </w:r>
            <w:r w:rsidRPr="00601E70">
              <w:rPr>
                <w:rFonts w:ascii="Courier New" w:hAnsi="Courier New" w:cs="Courier New"/>
                <w:color w:val="000000"/>
                <w:sz w:val="18"/>
                <w:szCs w:val="20"/>
              </w:rPr>
              <w:t xml:space="preserve"> javax.microedition.io.Connector;</w:t>
            </w:r>
          </w:p>
          <w:p w:rsidR="000A35C8" w:rsidRPr="00601E70" w:rsidRDefault="000A35C8" w:rsidP="000A35C8">
            <w:pPr>
              <w:autoSpaceDE w:val="0"/>
              <w:autoSpaceDN w:val="0"/>
              <w:adjustRightInd w:val="0"/>
              <w:rPr>
                <w:rFonts w:ascii="Courier New" w:hAnsi="Courier New" w:cs="Courier New"/>
                <w:sz w:val="18"/>
                <w:szCs w:val="20"/>
              </w:rPr>
            </w:pPr>
          </w:p>
          <w:p w:rsidR="000A35C8" w:rsidRPr="00601E70" w:rsidRDefault="000A35C8" w:rsidP="000A35C8">
            <w:pPr>
              <w:autoSpaceDE w:val="0"/>
              <w:autoSpaceDN w:val="0"/>
              <w:adjustRightInd w:val="0"/>
              <w:rPr>
                <w:rFonts w:ascii="Courier New" w:hAnsi="Courier New" w:cs="Courier New"/>
                <w:sz w:val="18"/>
                <w:szCs w:val="20"/>
              </w:rPr>
            </w:pPr>
            <w:r w:rsidRPr="00601E70">
              <w:rPr>
                <w:rFonts w:ascii="Courier New" w:hAnsi="Courier New" w:cs="Courier New"/>
                <w:b/>
                <w:bCs/>
                <w:color w:val="7F0055"/>
                <w:sz w:val="18"/>
                <w:szCs w:val="20"/>
              </w:rPr>
              <w:t>import</w:t>
            </w:r>
            <w:r w:rsidRPr="00601E70">
              <w:rPr>
                <w:rFonts w:ascii="Courier New" w:hAnsi="Courier New" w:cs="Courier New"/>
                <w:color w:val="000000"/>
                <w:sz w:val="18"/>
                <w:szCs w:val="20"/>
              </w:rPr>
              <w:t xml:space="preserve"> net.rim.device.api.io.nfc.readerwriter.DetectionListener;</w:t>
            </w:r>
          </w:p>
          <w:p w:rsidR="000A35C8" w:rsidRPr="00601E70" w:rsidRDefault="000A35C8" w:rsidP="000A35C8">
            <w:pPr>
              <w:autoSpaceDE w:val="0"/>
              <w:autoSpaceDN w:val="0"/>
              <w:adjustRightInd w:val="0"/>
              <w:rPr>
                <w:rFonts w:ascii="Courier New" w:hAnsi="Courier New" w:cs="Courier New"/>
                <w:sz w:val="18"/>
                <w:szCs w:val="20"/>
              </w:rPr>
            </w:pPr>
            <w:r w:rsidRPr="00601E70">
              <w:rPr>
                <w:rFonts w:ascii="Courier New" w:hAnsi="Courier New" w:cs="Courier New"/>
                <w:b/>
                <w:bCs/>
                <w:color w:val="7F0055"/>
                <w:sz w:val="18"/>
                <w:szCs w:val="20"/>
              </w:rPr>
              <w:t>import</w:t>
            </w:r>
            <w:r w:rsidRPr="00601E70">
              <w:rPr>
                <w:rFonts w:ascii="Courier New" w:hAnsi="Courier New" w:cs="Courier New"/>
                <w:color w:val="000000"/>
                <w:sz w:val="18"/>
                <w:szCs w:val="20"/>
              </w:rPr>
              <w:t xml:space="preserve"> net.rim.device.api.io.nfc.readerwriter.ISO14443Part4Connection;</w:t>
            </w:r>
          </w:p>
          <w:p w:rsidR="000A35C8" w:rsidRPr="00601E70" w:rsidRDefault="000A35C8" w:rsidP="000A35C8">
            <w:pPr>
              <w:autoSpaceDE w:val="0"/>
              <w:autoSpaceDN w:val="0"/>
              <w:adjustRightInd w:val="0"/>
              <w:rPr>
                <w:rFonts w:ascii="Courier New" w:hAnsi="Courier New" w:cs="Courier New"/>
                <w:sz w:val="18"/>
                <w:szCs w:val="20"/>
              </w:rPr>
            </w:pPr>
            <w:r w:rsidRPr="00601E70">
              <w:rPr>
                <w:rFonts w:ascii="Courier New" w:hAnsi="Courier New" w:cs="Courier New"/>
                <w:b/>
                <w:bCs/>
                <w:color w:val="7F0055"/>
                <w:sz w:val="18"/>
                <w:szCs w:val="20"/>
              </w:rPr>
              <w:t>import</w:t>
            </w:r>
            <w:r w:rsidRPr="00601E70">
              <w:rPr>
                <w:rFonts w:ascii="Courier New" w:hAnsi="Courier New" w:cs="Courier New"/>
                <w:color w:val="000000"/>
                <w:sz w:val="18"/>
                <w:szCs w:val="20"/>
              </w:rPr>
              <w:t xml:space="preserve"> net.rim.device.api.io.nfc.readerwriter.Target;</w:t>
            </w:r>
          </w:p>
          <w:p w:rsidR="000A35C8" w:rsidRPr="00601E70" w:rsidRDefault="000A35C8" w:rsidP="000A35C8">
            <w:pPr>
              <w:autoSpaceDE w:val="0"/>
              <w:autoSpaceDN w:val="0"/>
              <w:adjustRightInd w:val="0"/>
              <w:rPr>
                <w:rFonts w:ascii="Courier New" w:hAnsi="Courier New" w:cs="Courier New"/>
                <w:sz w:val="18"/>
                <w:szCs w:val="20"/>
              </w:rPr>
            </w:pPr>
            <w:r w:rsidRPr="00601E70">
              <w:rPr>
                <w:rFonts w:ascii="Courier New" w:hAnsi="Courier New" w:cs="Courier New"/>
                <w:b/>
                <w:bCs/>
                <w:color w:val="7F0055"/>
                <w:sz w:val="18"/>
                <w:szCs w:val="20"/>
              </w:rPr>
              <w:t>import</w:t>
            </w:r>
            <w:r w:rsidRPr="00601E70">
              <w:rPr>
                <w:rFonts w:ascii="Courier New" w:hAnsi="Courier New" w:cs="Courier New"/>
                <w:color w:val="000000"/>
                <w:sz w:val="18"/>
                <w:szCs w:val="20"/>
              </w:rPr>
              <w:t xml:space="preserve"> net.rim.device.api.ui.UiApplication;</w:t>
            </w:r>
          </w:p>
          <w:p w:rsidR="000A35C8" w:rsidRPr="00601E70" w:rsidRDefault="000A35C8" w:rsidP="000A35C8">
            <w:pPr>
              <w:autoSpaceDE w:val="0"/>
              <w:autoSpaceDN w:val="0"/>
              <w:adjustRightInd w:val="0"/>
              <w:rPr>
                <w:rFonts w:ascii="Courier New" w:hAnsi="Courier New" w:cs="Courier New"/>
                <w:sz w:val="18"/>
                <w:szCs w:val="20"/>
              </w:rPr>
            </w:pPr>
          </w:p>
          <w:p w:rsidR="000A35C8" w:rsidRPr="00601E70" w:rsidRDefault="000A35C8" w:rsidP="000A35C8">
            <w:pPr>
              <w:autoSpaceDE w:val="0"/>
              <w:autoSpaceDN w:val="0"/>
              <w:adjustRightInd w:val="0"/>
              <w:rPr>
                <w:rFonts w:ascii="Courier New" w:hAnsi="Courier New" w:cs="Courier New"/>
                <w:sz w:val="18"/>
                <w:szCs w:val="20"/>
              </w:rPr>
            </w:pPr>
            <w:r w:rsidRPr="00601E70">
              <w:rPr>
                <w:rFonts w:ascii="Courier New" w:hAnsi="Courier New" w:cs="Courier New"/>
                <w:b/>
                <w:bCs/>
                <w:color w:val="7F0055"/>
                <w:sz w:val="18"/>
                <w:szCs w:val="20"/>
              </w:rPr>
              <w:t>public</w:t>
            </w:r>
            <w:r w:rsidRPr="00601E70">
              <w:rPr>
                <w:rFonts w:ascii="Courier New" w:hAnsi="Courier New" w:cs="Courier New"/>
                <w:color w:val="000000"/>
                <w:sz w:val="18"/>
                <w:szCs w:val="20"/>
              </w:rPr>
              <w:t xml:space="preserve"> </w:t>
            </w:r>
            <w:r w:rsidRPr="00601E70">
              <w:rPr>
                <w:rFonts w:ascii="Courier New" w:hAnsi="Courier New" w:cs="Courier New"/>
                <w:b/>
                <w:bCs/>
                <w:color w:val="7F0055"/>
                <w:sz w:val="18"/>
                <w:szCs w:val="20"/>
              </w:rPr>
              <w:t>class</w:t>
            </w:r>
            <w:r w:rsidRPr="00601E70">
              <w:rPr>
                <w:rFonts w:ascii="Courier New" w:hAnsi="Courier New" w:cs="Courier New"/>
                <w:color w:val="000000"/>
                <w:sz w:val="18"/>
                <w:szCs w:val="20"/>
              </w:rPr>
              <w:t xml:space="preserve"> </w:t>
            </w:r>
            <w:r w:rsidRPr="00601E70">
              <w:rPr>
                <w:rFonts w:ascii="Courier New" w:hAnsi="Courier New" w:cs="Courier New"/>
                <w:color w:val="000000"/>
                <w:sz w:val="18"/>
                <w:szCs w:val="20"/>
                <w:highlight w:val="yellow"/>
              </w:rPr>
              <w:t>NfcVirtDetectionListener</w:t>
            </w:r>
            <w:r w:rsidRPr="00601E70">
              <w:rPr>
                <w:rFonts w:ascii="Courier New" w:hAnsi="Courier New" w:cs="Courier New"/>
                <w:color w:val="000000"/>
                <w:sz w:val="18"/>
                <w:szCs w:val="20"/>
              </w:rPr>
              <w:t xml:space="preserve"> </w:t>
            </w:r>
            <w:r w:rsidRPr="00601E70">
              <w:rPr>
                <w:rFonts w:ascii="Courier New" w:hAnsi="Courier New" w:cs="Courier New"/>
                <w:b/>
                <w:bCs/>
                <w:color w:val="7F0055"/>
                <w:sz w:val="18"/>
                <w:szCs w:val="20"/>
              </w:rPr>
              <w:t>implements</w:t>
            </w:r>
            <w:r w:rsidRPr="00601E70">
              <w:rPr>
                <w:rFonts w:ascii="Courier New" w:hAnsi="Courier New" w:cs="Courier New"/>
                <w:color w:val="000000"/>
                <w:sz w:val="18"/>
                <w:szCs w:val="20"/>
              </w:rPr>
              <w:t xml:space="preserve"> </w:t>
            </w:r>
            <w:r w:rsidRPr="00601E70">
              <w:rPr>
                <w:rFonts w:ascii="Courier New" w:hAnsi="Courier New" w:cs="Courier New"/>
                <w:color w:val="000000"/>
                <w:sz w:val="18"/>
                <w:szCs w:val="20"/>
                <w:highlight w:val="yellow"/>
              </w:rPr>
              <w:t>DetectionListener</w:t>
            </w:r>
            <w:r w:rsidRPr="00601E70">
              <w:rPr>
                <w:rFonts w:ascii="Courier New" w:hAnsi="Courier New" w:cs="Courier New"/>
                <w:color w:val="000000"/>
                <w:sz w:val="18"/>
                <w:szCs w:val="20"/>
              </w:rPr>
              <w:t xml:space="preserve"> {</w:t>
            </w:r>
          </w:p>
          <w:p w:rsidR="000A35C8" w:rsidRPr="00601E70" w:rsidRDefault="000A35C8" w:rsidP="000A35C8">
            <w:pPr>
              <w:autoSpaceDE w:val="0"/>
              <w:autoSpaceDN w:val="0"/>
              <w:adjustRightInd w:val="0"/>
              <w:rPr>
                <w:rFonts w:ascii="Courier New" w:hAnsi="Courier New" w:cs="Courier New"/>
                <w:sz w:val="18"/>
                <w:szCs w:val="20"/>
              </w:rPr>
            </w:pPr>
          </w:p>
          <w:p w:rsidR="000A35C8" w:rsidRPr="00601E70" w:rsidRDefault="000A35C8" w:rsidP="000A35C8">
            <w:pPr>
              <w:autoSpaceDE w:val="0"/>
              <w:autoSpaceDN w:val="0"/>
              <w:adjustRightInd w:val="0"/>
              <w:rPr>
                <w:rFonts w:ascii="Courier New" w:hAnsi="Courier New" w:cs="Courier New"/>
                <w:sz w:val="18"/>
                <w:szCs w:val="20"/>
              </w:rPr>
            </w:pPr>
            <w:r w:rsidRPr="00601E70">
              <w:rPr>
                <w:rFonts w:ascii="Courier New" w:hAnsi="Courier New" w:cs="Courier New"/>
                <w:color w:val="000000"/>
                <w:sz w:val="18"/>
                <w:szCs w:val="20"/>
              </w:rPr>
              <w:t xml:space="preserve">    </w:t>
            </w:r>
            <w:r w:rsidRPr="00601E70">
              <w:rPr>
                <w:rFonts w:ascii="Courier New" w:hAnsi="Courier New" w:cs="Courier New"/>
                <w:b/>
                <w:bCs/>
                <w:color w:val="7F0055"/>
                <w:sz w:val="18"/>
                <w:szCs w:val="20"/>
              </w:rPr>
              <w:t>private</w:t>
            </w:r>
            <w:r w:rsidRPr="00601E70">
              <w:rPr>
                <w:rFonts w:ascii="Courier New" w:hAnsi="Courier New" w:cs="Courier New"/>
                <w:color w:val="000000"/>
                <w:sz w:val="18"/>
                <w:szCs w:val="20"/>
              </w:rPr>
              <w:t xml:space="preserve"> NfcVirtTargScreen </w:t>
            </w:r>
            <w:r w:rsidRPr="00601E70">
              <w:rPr>
                <w:rFonts w:ascii="Courier New" w:hAnsi="Courier New" w:cs="Courier New"/>
                <w:color w:val="0000C0"/>
                <w:sz w:val="18"/>
                <w:szCs w:val="20"/>
              </w:rPr>
              <w:t>_screen</w:t>
            </w:r>
            <w:r w:rsidRPr="00601E70">
              <w:rPr>
                <w:rFonts w:ascii="Courier New" w:hAnsi="Courier New" w:cs="Courier New"/>
                <w:color w:val="000000"/>
                <w:sz w:val="18"/>
                <w:szCs w:val="20"/>
              </w:rPr>
              <w:t>;</w:t>
            </w:r>
          </w:p>
          <w:p w:rsidR="000A35C8" w:rsidRPr="00601E70" w:rsidRDefault="000A35C8" w:rsidP="000A35C8">
            <w:pPr>
              <w:autoSpaceDE w:val="0"/>
              <w:autoSpaceDN w:val="0"/>
              <w:adjustRightInd w:val="0"/>
              <w:rPr>
                <w:rFonts w:ascii="Courier New" w:hAnsi="Courier New" w:cs="Courier New"/>
                <w:sz w:val="18"/>
                <w:szCs w:val="20"/>
              </w:rPr>
            </w:pPr>
          </w:p>
          <w:p w:rsidR="000A35C8" w:rsidRPr="00601E70" w:rsidRDefault="000A35C8" w:rsidP="000A35C8">
            <w:pPr>
              <w:autoSpaceDE w:val="0"/>
              <w:autoSpaceDN w:val="0"/>
              <w:adjustRightInd w:val="0"/>
              <w:rPr>
                <w:rFonts w:ascii="Courier New" w:hAnsi="Courier New" w:cs="Courier New"/>
                <w:sz w:val="18"/>
                <w:szCs w:val="20"/>
              </w:rPr>
            </w:pPr>
            <w:r w:rsidRPr="00601E70">
              <w:rPr>
                <w:rFonts w:ascii="Courier New" w:hAnsi="Courier New" w:cs="Courier New"/>
                <w:color w:val="000000"/>
                <w:sz w:val="18"/>
                <w:szCs w:val="20"/>
              </w:rPr>
              <w:t xml:space="preserve">    </w:t>
            </w:r>
            <w:r w:rsidRPr="00601E70">
              <w:rPr>
                <w:rFonts w:ascii="Courier New" w:hAnsi="Courier New" w:cs="Courier New"/>
                <w:b/>
                <w:bCs/>
                <w:color w:val="7F0055"/>
                <w:sz w:val="18"/>
                <w:szCs w:val="20"/>
              </w:rPr>
              <w:t>public</w:t>
            </w:r>
            <w:r w:rsidRPr="00601E70">
              <w:rPr>
                <w:rFonts w:ascii="Courier New" w:hAnsi="Courier New" w:cs="Courier New"/>
                <w:color w:val="000000"/>
                <w:sz w:val="18"/>
                <w:szCs w:val="20"/>
              </w:rPr>
              <w:t xml:space="preserve"> NfcVirtDetectionListener(NfcVirtTargScreen screen) {</w:t>
            </w:r>
          </w:p>
          <w:p w:rsidR="000A35C8" w:rsidRPr="00601E70" w:rsidRDefault="000A35C8" w:rsidP="000A35C8">
            <w:pPr>
              <w:autoSpaceDE w:val="0"/>
              <w:autoSpaceDN w:val="0"/>
              <w:adjustRightInd w:val="0"/>
              <w:rPr>
                <w:rFonts w:ascii="Courier New" w:hAnsi="Courier New" w:cs="Courier New"/>
                <w:sz w:val="18"/>
                <w:szCs w:val="20"/>
              </w:rPr>
            </w:pPr>
            <w:r w:rsidRPr="00601E70">
              <w:rPr>
                <w:rFonts w:ascii="Courier New" w:hAnsi="Courier New" w:cs="Courier New"/>
                <w:color w:val="000000"/>
                <w:sz w:val="18"/>
                <w:szCs w:val="20"/>
              </w:rPr>
              <w:t xml:space="preserve">        </w:t>
            </w:r>
            <w:r w:rsidRPr="00601E70">
              <w:rPr>
                <w:rFonts w:ascii="Courier New" w:hAnsi="Courier New" w:cs="Courier New"/>
                <w:b/>
                <w:bCs/>
                <w:color w:val="7F0055"/>
                <w:sz w:val="18"/>
                <w:szCs w:val="20"/>
              </w:rPr>
              <w:t>this</w:t>
            </w:r>
            <w:r w:rsidRPr="00601E70">
              <w:rPr>
                <w:rFonts w:ascii="Courier New" w:hAnsi="Courier New" w:cs="Courier New"/>
                <w:color w:val="000000"/>
                <w:sz w:val="18"/>
                <w:szCs w:val="20"/>
              </w:rPr>
              <w:t>();</w:t>
            </w:r>
          </w:p>
          <w:p w:rsidR="000A35C8" w:rsidRPr="00601E70" w:rsidRDefault="000A35C8" w:rsidP="000A35C8">
            <w:pPr>
              <w:autoSpaceDE w:val="0"/>
              <w:autoSpaceDN w:val="0"/>
              <w:adjustRightInd w:val="0"/>
              <w:rPr>
                <w:rFonts w:ascii="Courier New" w:hAnsi="Courier New" w:cs="Courier New"/>
                <w:sz w:val="18"/>
                <w:szCs w:val="20"/>
              </w:rPr>
            </w:pPr>
            <w:r w:rsidRPr="00601E70">
              <w:rPr>
                <w:rFonts w:ascii="Courier New" w:hAnsi="Courier New" w:cs="Courier New"/>
                <w:color w:val="000000"/>
                <w:sz w:val="18"/>
                <w:szCs w:val="20"/>
              </w:rPr>
              <w:t xml:space="preserve">        </w:t>
            </w:r>
            <w:r w:rsidRPr="00601E70">
              <w:rPr>
                <w:rFonts w:ascii="Courier New" w:hAnsi="Courier New" w:cs="Courier New"/>
                <w:b/>
                <w:bCs/>
                <w:color w:val="7F0055"/>
                <w:sz w:val="18"/>
                <w:szCs w:val="20"/>
              </w:rPr>
              <w:t>this</w:t>
            </w:r>
            <w:r w:rsidRPr="00601E70">
              <w:rPr>
                <w:rFonts w:ascii="Courier New" w:hAnsi="Courier New" w:cs="Courier New"/>
                <w:color w:val="000000"/>
                <w:sz w:val="18"/>
                <w:szCs w:val="20"/>
              </w:rPr>
              <w:t>.</w:t>
            </w:r>
            <w:r w:rsidRPr="00601E70">
              <w:rPr>
                <w:rFonts w:ascii="Courier New" w:hAnsi="Courier New" w:cs="Courier New"/>
                <w:color w:val="0000C0"/>
                <w:sz w:val="18"/>
                <w:szCs w:val="20"/>
              </w:rPr>
              <w:t>_screen</w:t>
            </w:r>
            <w:r w:rsidRPr="00601E70">
              <w:rPr>
                <w:rFonts w:ascii="Courier New" w:hAnsi="Courier New" w:cs="Courier New"/>
                <w:color w:val="000000"/>
                <w:sz w:val="18"/>
                <w:szCs w:val="20"/>
              </w:rPr>
              <w:t xml:space="preserve"> = screen;</w:t>
            </w:r>
          </w:p>
          <w:p w:rsidR="000A35C8" w:rsidRPr="00601E70" w:rsidRDefault="000A35C8" w:rsidP="000A35C8">
            <w:pPr>
              <w:autoSpaceDE w:val="0"/>
              <w:autoSpaceDN w:val="0"/>
              <w:adjustRightInd w:val="0"/>
              <w:rPr>
                <w:rFonts w:ascii="Courier New" w:hAnsi="Courier New" w:cs="Courier New"/>
                <w:sz w:val="18"/>
                <w:szCs w:val="20"/>
              </w:rPr>
            </w:pPr>
            <w:r w:rsidRPr="00601E70">
              <w:rPr>
                <w:rFonts w:ascii="Courier New" w:hAnsi="Courier New" w:cs="Courier New"/>
                <w:color w:val="000000"/>
                <w:sz w:val="18"/>
                <w:szCs w:val="20"/>
              </w:rPr>
              <w:t xml:space="preserve">    }</w:t>
            </w:r>
          </w:p>
          <w:p w:rsidR="000A35C8" w:rsidRPr="00601E70" w:rsidRDefault="000A35C8" w:rsidP="000A35C8">
            <w:pPr>
              <w:autoSpaceDE w:val="0"/>
              <w:autoSpaceDN w:val="0"/>
              <w:adjustRightInd w:val="0"/>
              <w:rPr>
                <w:rFonts w:ascii="Courier New" w:hAnsi="Courier New" w:cs="Courier New"/>
                <w:sz w:val="18"/>
                <w:szCs w:val="20"/>
              </w:rPr>
            </w:pPr>
          </w:p>
          <w:p w:rsidR="000A35C8" w:rsidRPr="00601E70" w:rsidRDefault="000A35C8" w:rsidP="000A35C8">
            <w:pPr>
              <w:autoSpaceDE w:val="0"/>
              <w:autoSpaceDN w:val="0"/>
              <w:adjustRightInd w:val="0"/>
              <w:rPr>
                <w:rFonts w:ascii="Courier New" w:hAnsi="Courier New" w:cs="Courier New"/>
                <w:sz w:val="18"/>
                <w:szCs w:val="20"/>
              </w:rPr>
            </w:pPr>
            <w:r w:rsidRPr="00601E70">
              <w:rPr>
                <w:rFonts w:ascii="Courier New" w:hAnsi="Courier New" w:cs="Courier New"/>
                <w:color w:val="000000"/>
                <w:sz w:val="18"/>
                <w:szCs w:val="20"/>
              </w:rPr>
              <w:t xml:space="preserve">    </w:t>
            </w:r>
            <w:r w:rsidRPr="00601E70">
              <w:rPr>
                <w:rFonts w:ascii="Courier New" w:hAnsi="Courier New" w:cs="Courier New"/>
                <w:b/>
                <w:bCs/>
                <w:color w:val="7F0055"/>
                <w:sz w:val="18"/>
                <w:szCs w:val="20"/>
              </w:rPr>
              <w:t>public</w:t>
            </w:r>
            <w:r w:rsidRPr="00601E70">
              <w:rPr>
                <w:rFonts w:ascii="Courier New" w:hAnsi="Courier New" w:cs="Courier New"/>
                <w:color w:val="000000"/>
                <w:sz w:val="18"/>
                <w:szCs w:val="20"/>
              </w:rPr>
              <w:t xml:space="preserve"> NfcVirtDetectionListener() {</w:t>
            </w:r>
          </w:p>
          <w:p w:rsidR="000A35C8" w:rsidRPr="00601E70" w:rsidRDefault="000A35C8" w:rsidP="000A35C8">
            <w:pPr>
              <w:autoSpaceDE w:val="0"/>
              <w:autoSpaceDN w:val="0"/>
              <w:adjustRightInd w:val="0"/>
              <w:rPr>
                <w:rFonts w:ascii="Courier New" w:hAnsi="Courier New" w:cs="Courier New"/>
                <w:sz w:val="18"/>
                <w:szCs w:val="20"/>
              </w:rPr>
            </w:pPr>
            <w:r w:rsidRPr="00601E70">
              <w:rPr>
                <w:rFonts w:ascii="Courier New" w:hAnsi="Courier New" w:cs="Courier New"/>
                <w:color w:val="000000"/>
                <w:sz w:val="18"/>
                <w:szCs w:val="20"/>
              </w:rPr>
              <w:t xml:space="preserve">        </w:t>
            </w:r>
            <w:r w:rsidRPr="00601E70">
              <w:rPr>
                <w:rFonts w:ascii="Courier New" w:hAnsi="Courier New" w:cs="Courier New"/>
                <w:b/>
                <w:bCs/>
                <w:color w:val="7F0055"/>
                <w:sz w:val="18"/>
                <w:szCs w:val="20"/>
              </w:rPr>
              <w:t>super</w:t>
            </w:r>
            <w:r w:rsidRPr="00601E70">
              <w:rPr>
                <w:rFonts w:ascii="Courier New" w:hAnsi="Courier New" w:cs="Courier New"/>
                <w:color w:val="000000"/>
                <w:sz w:val="18"/>
                <w:szCs w:val="20"/>
              </w:rPr>
              <w:t>();</w:t>
            </w:r>
          </w:p>
          <w:p w:rsidR="000A35C8" w:rsidRPr="00601E70" w:rsidRDefault="000A35C8" w:rsidP="000A35C8">
            <w:pPr>
              <w:autoSpaceDE w:val="0"/>
              <w:autoSpaceDN w:val="0"/>
              <w:adjustRightInd w:val="0"/>
              <w:rPr>
                <w:rFonts w:ascii="Courier New" w:hAnsi="Courier New" w:cs="Courier New"/>
                <w:sz w:val="18"/>
                <w:szCs w:val="20"/>
              </w:rPr>
            </w:pPr>
            <w:r w:rsidRPr="00601E70">
              <w:rPr>
                <w:rFonts w:ascii="Courier New" w:hAnsi="Courier New" w:cs="Courier New"/>
                <w:color w:val="000000"/>
                <w:sz w:val="18"/>
                <w:szCs w:val="20"/>
              </w:rPr>
              <w:t xml:space="preserve">    }</w:t>
            </w:r>
          </w:p>
          <w:p w:rsidR="000A35C8" w:rsidRPr="00E921F1" w:rsidRDefault="000A35C8" w:rsidP="00480F91">
            <w:pPr>
              <w:keepNext/>
              <w:autoSpaceDE w:val="0"/>
              <w:autoSpaceDN w:val="0"/>
              <w:adjustRightInd w:val="0"/>
              <w:rPr>
                <w:rFonts w:ascii="Courier New" w:hAnsi="Courier New" w:cs="Courier New"/>
                <w:sz w:val="18"/>
                <w:szCs w:val="20"/>
              </w:rPr>
            </w:pPr>
            <w:r>
              <w:rPr>
                <w:rFonts w:ascii="Courier New" w:hAnsi="Courier New" w:cs="Courier New"/>
                <w:sz w:val="18"/>
                <w:szCs w:val="20"/>
              </w:rPr>
              <w:t>...</w:t>
            </w:r>
          </w:p>
        </w:tc>
      </w:tr>
    </w:tbl>
    <w:p w:rsidR="000A35C8" w:rsidRDefault="00480F91" w:rsidP="00480F91">
      <w:pPr>
        <w:pStyle w:val="Caption"/>
      </w:pPr>
      <w:bookmarkStart w:id="80" w:name="_Ref310590655"/>
      <w:r>
        <w:t xml:space="preserve">Figure </w:t>
      </w:r>
      <w:fldSimple w:instr=" SEQ Figure \* ARABIC ">
        <w:r w:rsidR="00823497">
          <w:rPr>
            <w:noProof/>
          </w:rPr>
          <w:t>12</w:t>
        </w:r>
      </w:fldSimple>
      <w:bookmarkEnd w:id="80"/>
      <w:r>
        <w:t xml:space="preserve"> Implementing the DetectionListener</w:t>
      </w:r>
    </w:p>
    <w:p w:rsidR="00446819" w:rsidRDefault="00480F91">
      <w:pPr>
        <w:spacing w:before="100" w:beforeAutospacing="1" w:after="100" w:afterAutospacing="1" w:line="360" w:lineRule="atLeast"/>
        <w:outlineLvl w:val="0"/>
      </w:pPr>
      <w:r>
        <w:t xml:space="preserve">This means that the </w:t>
      </w:r>
      <w:proofErr w:type="gramStart"/>
      <w:r>
        <w:rPr>
          <w:b/>
        </w:rPr>
        <w:t>onTargetDetected(</w:t>
      </w:r>
      <w:proofErr w:type="gramEnd"/>
      <w:r>
        <w:rPr>
          <w:b/>
        </w:rPr>
        <w:t>)</w:t>
      </w:r>
      <w:r>
        <w:t xml:space="preserve"> method will be called when the other BlackBerry device enters the radio field of </w:t>
      </w:r>
      <w:del w:id="81" w:author="user" w:date="2012-01-10T11:34:00Z">
        <w:r w:rsidDel="00296CF9">
          <w:delText xml:space="preserve">the </w:delText>
        </w:r>
      </w:del>
      <w:r>
        <w:t xml:space="preserve">this device. </w:t>
      </w:r>
      <w:r w:rsidR="00D56316">
        <w:fldChar w:fldCharType="begin"/>
      </w:r>
      <w:r>
        <w:instrText xml:space="preserve"> REF _Ref310590952 \h </w:instrText>
      </w:r>
      <w:r w:rsidR="00D56316">
        <w:fldChar w:fldCharType="separate"/>
      </w:r>
      <w:r>
        <w:t xml:space="preserve">Figure </w:t>
      </w:r>
      <w:r>
        <w:rPr>
          <w:noProof/>
        </w:rPr>
        <w:t>11</w:t>
      </w:r>
      <w:r w:rsidR="00D56316">
        <w:fldChar w:fldCharType="end"/>
      </w:r>
      <w:r>
        <w:t xml:space="preserve"> shows some of the basic checking that we can do at this point. In particular it demonstrates how to </w:t>
      </w:r>
      <w:r w:rsidR="00446819">
        <w:t xml:space="preserve">obtain the values of the various properties that are associated with the target that’s just been detected. </w:t>
      </w:r>
    </w:p>
    <w:p w:rsidR="00446819" w:rsidRDefault="00446819">
      <w:r>
        <w:br w:type="page"/>
      </w:r>
    </w:p>
    <w:p w:rsidR="000A35C8" w:rsidRPr="00480F91" w:rsidRDefault="000A35C8">
      <w:pPr>
        <w:spacing w:before="100" w:beforeAutospacing="1" w:after="100" w:afterAutospacing="1" w:line="360" w:lineRule="atLeast"/>
        <w:outlineLvl w:val="0"/>
      </w:pPr>
    </w:p>
    <w:tbl>
      <w:tblPr>
        <w:tblStyle w:val="TableGrid"/>
        <w:tblW w:w="0" w:type="auto"/>
        <w:tblLook w:val="04A0"/>
      </w:tblPr>
      <w:tblGrid>
        <w:gridCol w:w="9242"/>
      </w:tblGrid>
      <w:tr w:rsidR="00986740" w:rsidTr="00986740">
        <w:tc>
          <w:tcPr>
            <w:tcW w:w="9242" w:type="dxa"/>
          </w:tcPr>
          <w:p w:rsidR="00986740" w:rsidRPr="00601E70" w:rsidRDefault="00986740" w:rsidP="00986740">
            <w:pPr>
              <w:autoSpaceDE w:val="0"/>
              <w:autoSpaceDN w:val="0"/>
              <w:adjustRightInd w:val="0"/>
              <w:rPr>
                <w:rFonts w:ascii="Courier New" w:hAnsi="Courier New" w:cs="Courier New"/>
                <w:sz w:val="18"/>
                <w:szCs w:val="20"/>
              </w:rPr>
            </w:pPr>
            <w:r>
              <w:rPr>
                <w:rFonts w:ascii="Courier New" w:hAnsi="Courier New" w:cs="Courier New"/>
                <w:sz w:val="18"/>
                <w:szCs w:val="20"/>
              </w:rPr>
              <w:t>...</w:t>
            </w:r>
          </w:p>
          <w:p w:rsidR="00986740" w:rsidRPr="00601E70" w:rsidRDefault="00986740" w:rsidP="00986740">
            <w:pPr>
              <w:autoSpaceDE w:val="0"/>
              <w:autoSpaceDN w:val="0"/>
              <w:adjustRightInd w:val="0"/>
              <w:rPr>
                <w:rFonts w:ascii="Courier New" w:hAnsi="Courier New" w:cs="Courier New"/>
                <w:sz w:val="18"/>
                <w:szCs w:val="20"/>
              </w:rPr>
            </w:pPr>
            <w:r w:rsidRPr="00601E70">
              <w:rPr>
                <w:rFonts w:ascii="Courier New" w:hAnsi="Courier New" w:cs="Courier New"/>
                <w:color w:val="000000"/>
                <w:sz w:val="18"/>
                <w:szCs w:val="20"/>
              </w:rPr>
              <w:t xml:space="preserve">    </w:t>
            </w:r>
            <w:r w:rsidRPr="00601E70">
              <w:rPr>
                <w:rFonts w:ascii="Courier New" w:hAnsi="Courier New" w:cs="Courier New"/>
                <w:b/>
                <w:bCs/>
                <w:color w:val="7F0055"/>
                <w:sz w:val="18"/>
                <w:szCs w:val="20"/>
              </w:rPr>
              <w:t>public</w:t>
            </w:r>
            <w:r w:rsidRPr="00601E70">
              <w:rPr>
                <w:rFonts w:ascii="Courier New" w:hAnsi="Courier New" w:cs="Courier New"/>
                <w:color w:val="000000"/>
                <w:sz w:val="18"/>
                <w:szCs w:val="20"/>
              </w:rPr>
              <w:t xml:space="preserve"> </w:t>
            </w:r>
            <w:r w:rsidRPr="00601E70">
              <w:rPr>
                <w:rFonts w:ascii="Courier New" w:hAnsi="Courier New" w:cs="Courier New"/>
                <w:b/>
                <w:bCs/>
                <w:color w:val="7F0055"/>
                <w:sz w:val="18"/>
                <w:szCs w:val="20"/>
              </w:rPr>
              <w:t>void</w:t>
            </w:r>
            <w:r w:rsidRPr="00601E70">
              <w:rPr>
                <w:rFonts w:ascii="Courier New" w:hAnsi="Courier New" w:cs="Courier New"/>
                <w:color w:val="000000"/>
                <w:sz w:val="18"/>
                <w:szCs w:val="20"/>
              </w:rPr>
              <w:t xml:space="preserve"> </w:t>
            </w:r>
            <w:r w:rsidRPr="00F977ED">
              <w:rPr>
                <w:rFonts w:ascii="Courier New" w:hAnsi="Courier New" w:cs="Courier New"/>
                <w:color w:val="000000"/>
                <w:sz w:val="18"/>
                <w:szCs w:val="20"/>
                <w:highlight w:val="yellow"/>
              </w:rPr>
              <w:t>onTargetDetected</w:t>
            </w:r>
            <w:r w:rsidRPr="00601E70">
              <w:rPr>
                <w:rFonts w:ascii="Courier New" w:hAnsi="Courier New" w:cs="Courier New"/>
                <w:color w:val="000000"/>
                <w:sz w:val="18"/>
                <w:szCs w:val="20"/>
              </w:rPr>
              <w:t>(Target target) {</w:t>
            </w:r>
          </w:p>
          <w:p w:rsidR="00986740" w:rsidRPr="00601E70" w:rsidRDefault="00986740" w:rsidP="00986740">
            <w:pPr>
              <w:autoSpaceDE w:val="0"/>
              <w:autoSpaceDN w:val="0"/>
              <w:adjustRightInd w:val="0"/>
              <w:rPr>
                <w:rFonts w:ascii="Courier New" w:hAnsi="Courier New" w:cs="Courier New"/>
                <w:sz w:val="18"/>
                <w:szCs w:val="20"/>
              </w:rPr>
            </w:pPr>
          </w:p>
          <w:p w:rsidR="00986740" w:rsidRPr="00601E70" w:rsidRDefault="00986740" w:rsidP="00986740">
            <w:pPr>
              <w:autoSpaceDE w:val="0"/>
              <w:autoSpaceDN w:val="0"/>
              <w:adjustRightInd w:val="0"/>
              <w:rPr>
                <w:rFonts w:ascii="Courier New" w:hAnsi="Courier New" w:cs="Courier New"/>
                <w:sz w:val="18"/>
                <w:szCs w:val="20"/>
              </w:rPr>
            </w:pPr>
            <w:r w:rsidRPr="00601E70">
              <w:rPr>
                <w:rFonts w:ascii="Courier New" w:hAnsi="Courier New" w:cs="Courier New"/>
                <w:color w:val="000000"/>
                <w:sz w:val="18"/>
                <w:szCs w:val="20"/>
              </w:rPr>
              <w:t xml:space="preserve">        </w:t>
            </w:r>
            <w:r w:rsidRPr="00601E70">
              <w:rPr>
                <w:rFonts w:ascii="Courier New" w:hAnsi="Courier New" w:cs="Courier New"/>
                <w:b/>
                <w:bCs/>
                <w:color w:val="7F0055"/>
                <w:sz w:val="18"/>
                <w:szCs w:val="20"/>
              </w:rPr>
              <w:t>if</w:t>
            </w:r>
            <w:r w:rsidRPr="00601E70">
              <w:rPr>
                <w:rFonts w:ascii="Courier New" w:hAnsi="Courier New" w:cs="Courier New"/>
                <w:color w:val="000000"/>
                <w:sz w:val="18"/>
                <w:szCs w:val="20"/>
              </w:rPr>
              <w:t>(</w:t>
            </w:r>
            <w:r>
              <w:rPr>
                <w:rFonts w:ascii="Courier New" w:hAnsi="Courier New" w:cs="Courier New"/>
                <w:color w:val="000000"/>
                <w:sz w:val="18"/>
                <w:szCs w:val="20"/>
              </w:rPr>
              <w:t xml:space="preserve"> </w:t>
            </w:r>
            <w:r w:rsidRPr="00601E70">
              <w:rPr>
                <w:rFonts w:ascii="Courier New" w:hAnsi="Courier New" w:cs="Courier New"/>
                <w:color w:val="000000"/>
                <w:sz w:val="18"/>
                <w:szCs w:val="20"/>
              </w:rPr>
              <w:t>target.isType(Target.</w:t>
            </w:r>
            <w:r w:rsidRPr="00601E70">
              <w:rPr>
                <w:rFonts w:ascii="Courier New" w:hAnsi="Courier New" w:cs="Courier New"/>
                <w:i/>
                <w:iCs/>
                <w:color w:val="0000C0"/>
                <w:sz w:val="18"/>
                <w:szCs w:val="20"/>
              </w:rPr>
              <w:t>ISO_14443_3</w:t>
            </w:r>
            <w:r w:rsidRPr="00601E70">
              <w:rPr>
                <w:rFonts w:ascii="Courier New" w:hAnsi="Courier New" w:cs="Courier New"/>
                <w:color w:val="000000"/>
                <w:sz w:val="18"/>
                <w:szCs w:val="20"/>
              </w:rPr>
              <w:t xml:space="preserve">) || </w:t>
            </w:r>
            <w:r>
              <w:rPr>
                <w:rFonts w:ascii="Courier New" w:hAnsi="Courier New" w:cs="Courier New"/>
                <w:color w:val="000000"/>
                <w:sz w:val="18"/>
                <w:szCs w:val="20"/>
              </w:rPr>
              <w:br/>
              <w:t xml:space="preserve">            </w:t>
            </w:r>
            <w:r w:rsidRPr="00601E70">
              <w:rPr>
                <w:rFonts w:ascii="Courier New" w:hAnsi="Courier New" w:cs="Courier New"/>
                <w:color w:val="000000"/>
                <w:sz w:val="18"/>
                <w:szCs w:val="20"/>
              </w:rPr>
              <w:t>target.isType(Target.</w:t>
            </w:r>
            <w:r w:rsidRPr="00601E70">
              <w:rPr>
                <w:rFonts w:ascii="Courier New" w:hAnsi="Courier New" w:cs="Courier New"/>
                <w:i/>
                <w:iCs/>
                <w:color w:val="0000C0"/>
                <w:sz w:val="18"/>
                <w:szCs w:val="20"/>
              </w:rPr>
              <w:t>ISO_14443_4</w:t>
            </w:r>
            <w:r w:rsidRPr="00601E70">
              <w:rPr>
                <w:rFonts w:ascii="Courier New" w:hAnsi="Courier New" w:cs="Courier New"/>
                <w:color w:val="000000"/>
                <w:sz w:val="18"/>
                <w:szCs w:val="20"/>
              </w:rPr>
              <w:t xml:space="preserve">) || </w:t>
            </w:r>
            <w:r>
              <w:rPr>
                <w:rFonts w:ascii="Courier New" w:hAnsi="Courier New" w:cs="Courier New"/>
                <w:color w:val="000000"/>
                <w:sz w:val="18"/>
                <w:szCs w:val="20"/>
              </w:rPr>
              <w:br/>
              <w:t xml:space="preserve">            </w:t>
            </w:r>
            <w:r w:rsidRPr="00601E70">
              <w:rPr>
                <w:rFonts w:ascii="Courier New" w:hAnsi="Courier New" w:cs="Courier New"/>
                <w:color w:val="000000"/>
                <w:sz w:val="18"/>
                <w:szCs w:val="20"/>
              </w:rPr>
              <w:t>target.isType(Target.</w:t>
            </w:r>
            <w:r w:rsidRPr="00601E70">
              <w:rPr>
                <w:rFonts w:ascii="Courier New" w:hAnsi="Courier New" w:cs="Courier New"/>
                <w:i/>
                <w:iCs/>
                <w:color w:val="0000C0"/>
                <w:sz w:val="18"/>
                <w:szCs w:val="20"/>
              </w:rPr>
              <w:t>NDEF_TAG</w:t>
            </w:r>
            <w:r w:rsidRPr="00601E70">
              <w:rPr>
                <w:rFonts w:ascii="Courier New" w:hAnsi="Courier New" w:cs="Courier New"/>
                <w:color w:val="000000"/>
                <w:sz w:val="18"/>
                <w:szCs w:val="20"/>
              </w:rPr>
              <w:t>)</w:t>
            </w:r>
            <w:r>
              <w:rPr>
                <w:rFonts w:ascii="Courier New" w:hAnsi="Courier New" w:cs="Courier New"/>
                <w:color w:val="000000"/>
                <w:sz w:val="18"/>
                <w:szCs w:val="20"/>
              </w:rPr>
              <w:t xml:space="preserve">  </w:t>
            </w:r>
            <w:r w:rsidRPr="00601E70">
              <w:rPr>
                <w:rFonts w:ascii="Courier New" w:hAnsi="Courier New" w:cs="Courier New"/>
                <w:color w:val="000000"/>
                <w:sz w:val="18"/>
                <w:szCs w:val="20"/>
              </w:rPr>
              <w:t>) {</w:t>
            </w:r>
          </w:p>
          <w:p w:rsidR="00986740" w:rsidRPr="00601E70" w:rsidRDefault="00986740" w:rsidP="00986740">
            <w:pPr>
              <w:autoSpaceDE w:val="0"/>
              <w:autoSpaceDN w:val="0"/>
              <w:adjustRightInd w:val="0"/>
              <w:rPr>
                <w:rFonts w:ascii="Courier New" w:hAnsi="Courier New" w:cs="Courier New"/>
                <w:sz w:val="18"/>
                <w:szCs w:val="20"/>
              </w:rPr>
            </w:pPr>
          </w:p>
          <w:p w:rsidR="00986740" w:rsidRPr="00601E70" w:rsidRDefault="00986740" w:rsidP="00986740">
            <w:pPr>
              <w:autoSpaceDE w:val="0"/>
              <w:autoSpaceDN w:val="0"/>
              <w:adjustRightInd w:val="0"/>
              <w:rPr>
                <w:rFonts w:ascii="Courier New" w:hAnsi="Courier New" w:cs="Courier New"/>
                <w:sz w:val="18"/>
                <w:szCs w:val="20"/>
              </w:rPr>
            </w:pPr>
            <w:r w:rsidRPr="00601E70">
              <w:rPr>
                <w:rFonts w:ascii="Courier New" w:hAnsi="Courier New" w:cs="Courier New"/>
                <w:color w:val="000000"/>
                <w:sz w:val="18"/>
                <w:szCs w:val="20"/>
              </w:rPr>
              <w:t xml:space="preserve">            </w:t>
            </w:r>
            <w:r w:rsidRPr="00F977ED">
              <w:rPr>
                <w:rFonts w:ascii="Courier New" w:hAnsi="Courier New" w:cs="Courier New"/>
                <w:color w:val="000000"/>
                <w:sz w:val="18"/>
                <w:szCs w:val="20"/>
                <w:highlight w:val="yellow"/>
              </w:rPr>
              <w:t>Enumeration targetProperties = target.getProperties();</w:t>
            </w:r>
          </w:p>
          <w:p w:rsidR="00986740" w:rsidRPr="00601E70" w:rsidRDefault="00986740" w:rsidP="00986740">
            <w:pPr>
              <w:autoSpaceDE w:val="0"/>
              <w:autoSpaceDN w:val="0"/>
              <w:adjustRightInd w:val="0"/>
              <w:rPr>
                <w:rFonts w:ascii="Courier New" w:hAnsi="Courier New" w:cs="Courier New"/>
                <w:sz w:val="18"/>
                <w:szCs w:val="20"/>
              </w:rPr>
            </w:pPr>
          </w:p>
          <w:p w:rsidR="00986740" w:rsidRPr="00601E70" w:rsidRDefault="00986740" w:rsidP="00986740">
            <w:pPr>
              <w:autoSpaceDE w:val="0"/>
              <w:autoSpaceDN w:val="0"/>
              <w:adjustRightInd w:val="0"/>
              <w:rPr>
                <w:rFonts w:ascii="Courier New" w:hAnsi="Courier New" w:cs="Courier New"/>
                <w:sz w:val="18"/>
                <w:szCs w:val="20"/>
              </w:rPr>
            </w:pPr>
            <w:r w:rsidRPr="00601E70">
              <w:rPr>
                <w:rFonts w:ascii="Courier New" w:hAnsi="Courier New" w:cs="Courier New"/>
                <w:color w:val="000000"/>
                <w:sz w:val="18"/>
                <w:szCs w:val="20"/>
              </w:rPr>
              <w:t xml:space="preserve">            </w:t>
            </w:r>
            <w:r w:rsidRPr="00601E70">
              <w:rPr>
                <w:rFonts w:ascii="Courier New" w:hAnsi="Courier New" w:cs="Courier New"/>
                <w:b/>
                <w:bCs/>
                <w:color w:val="7F0055"/>
                <w:sz w:val="18"/>
                <w:szCs w:val="20"/>
              </w:rPr>
              <w:t>if</w:t>
            </w:r>
            <w:r w:rsidRPr="00601E70">
              <w:rPr>
                <w:rFonts w:ascii="Courier New" w:hAnsi="Courier New" w:cs="Courier New"/>
                <w:color w:val="000000"/>
                <w:sz w:val="18"/>
                <w:szCs w:val="20"/>
              </w:rPr>
              <w:t xml:space="preserve">(targetProperties != </w:t>
            </w:r>
            <w:r w:rsidRPr="00601E70">
              <w:rPr>
                <w:rFonts w:ascii="Courier New" w:hAnsi="Courier New" w:cs="Courier New"/>
                <w:b/>
                <w:bCs/>
                <w:color w:val="7F0055"/>
                <w:sz w:val="18"/>
                <w:szCs w:val="20"/>
              </w:rPr>
              <w:t>null</w:t>
            </w:r>
            <w:r w:rsidRPr="00601E70">
              <w:rPr>
                <w:rFonts w:ascii="Courier New" w:hAnsi="Courier New" w:cs="Courier New"/>
                <w:color w:val="000000"/>
                <w:sz w:val="18"/>
                <w:szCs w:val="20"/>
              </w:rPr>
              <w:t>) {</w:t>
            </w:r>
            <w:r>
              <w:rPr>
                <w:rFonts w:ascii="Courier New" w:hAnsi="Courier New" w:cs="Courier New"/>
                <w:sz w:val="18"/>
                <w:szCs w:val="20"/>
              </w:rPr>
              <w:br/>
            </w:r>
          </w:p>
          <w:p w:rsidR="00986740" w:rsidRPr="00601E70" w:rsidRDefault="00986740" w:rsidP="00986740">
            <w:pPr>
              <w:autoSpaceDE w:val="0"/>
              <w:autoSpaceDN w:val="0"/>
              <w:adjustRightInd w:val="0"/>
              <w:rPr>
                <w:rFonts w:ascii="Courier New" w:hAnsi="Courier New" w:cs="Courier New"/>
                <w:sz w:val="18"/>
                <w:szCs w:val="20"/>
              </w:rPr>
            </w:pPr>
            <w:r w:rsidRPr="00601E70">
              <w:rPr>
                <w:rFonts w:ascii="Courier New" w:hAnsi="Courier New" w:cs="Courier New"/>
                <w:color w:val="000000"/>
                <w:sz w:val="18"/>
                <w:szCs w:val="20"/>
              </w:rPr>
              <w:t xml:space="preserve">                </w:t>
            </w:r>
            <w:proofErr w:type="gramStart"/>
            <w:r w:rsidRPr="00601E70">
              <w:rPr>
                <w:rFonts w:ascii="Courier New" w:hAnsi="Courier New" w:cs="Courier New"/>
                <w:b/>
                <w:bCs/>
                <w:color w:val="7F0055"/>
                <w:sz w:val="18"/>
                <w:szCs w:val="20"/>
              </w:rPr>
              <w:t>for</w:t>
            </w:r>
            <w:proofErr w:type="gramEnd"/>
            <w:r>
              <w:rPr>
                <w:rFonts w:ascii="Courier New" w:hAnsi="Courier New" w:cs="Courier New"/>
                <w:b/>
                <w:bCs/>
                <w:color w:val="7F0055"/>
                <w:sz w:val="18"/>
                <w:szCs w:val="20"/>
              </w:rPr>
              <w:t xml:space="preserve"> </w:t>
            </w:r>
            <w:r w:rsidRPr="00601E70">
              <w:rPr>
                <w:rFonts w:ascii="Courier New" w:hAnsi="Courier New" w:cs="Courier New"/>
                <w:color w:val="000000"/>
                <w:sz w:val="18"/>
                <w:szCs w:val="20"/>
              </w:rPr>
              <w:t>(Enumeration e = targetProperties; e.hasMoreElements();) {</w:t>
            </w:r>
          </w:p>
          <w:p w:rsidR="00986740" w:rsidRPr="00601E70" w:rsidRDefault="00986740" w:rsidP="00986740">
            <w:pPr>
              <w:autoSpaceDE w:val="0"/>
              <w:autoSpaceDN w:val="0"/>
              <w:adjustRightInd w:val="0"/>
              <w:rPr>
                <w:rFonts w:ascii="Courier New" w:hAnsi="Courier New" w:cs="Courier New"/>
                <w:sz w:val="18"/>
                <w:szCs w:val="20"/>
              </w:rPr>
            </w:pPr>
            <w:r>
              <w:rPr>
                <w:rFonts w:ascii="Courier New" w:hAnsi="Courier New" w:cs="Courier New"/>
                <w:color w:val="000000"/>
                <w:sz w:val="18"/>
                <w:szCs w:val="20"/>
              </w:rPr>
              <w:br/>
            </w:r>
            <w:r w:rsidRPr="00601E70">
              <w:rPr>
                <w:rFonts w:ascii="Courier New" w:hAnsi="Courier New" w:cs="Courier New"/>
                <w:color w:val="000000"/>
                <w:sz w:val="18"/>
                <w:szCs w:val="20"/>
              </w:rPr>
              <w:t xml:space="preserve">                    String targetPropertyName = (String) e.nextElement();</w:t>
            </w:r>
          </w:p>
          <w:p w:rsidR="00986740" w:rsidRPr="00601E70" w:rsidRDefault="00986740" w:rsidP="00986740">
            <w:pPr>
              <w:autoSpaceDE w:val="0"/>
              <w:autoSpaceDN w:val="0"/>
              <w:adjustRightInd w:val="0"/>
              <w:rPr>
                <w:rFonts w:ascii="Courier New" w:hAnsi="Courier New" w:cs="Courier New"/>
                <w:sz w:val="18"/>
                <w:szCs w:val="20"/>
              </w:rPr>
            </w:pPr>
            <w:r w:rsidRPr="00601E70">
              <w:rPr>
                <w:rFonts w:ascii="Courier New" w:hAnsi="Courier New" w:cs="Courier New"/>
                <w:color w:val="000000"/>
                <w:sz w:val="18"/>
                <w:szCs w:val="20"/>
              </w:rPr>
              <w:t xml:space="preserve">                 </w:t>
            </w:r>
            <w:r>
              <w:rPr>
                <w:rFonts w:ascii="Courier New" w:hAnsi="Courier New" w:cs="Courier New"/>
                <w:color w:val="000000"/>
                <w:sz w:val="18"/>
                <w:szCs w:val="20"/>
              </w:rPr>
              <w:t xml:space="preserve">   String targetPropertyValue =</w:t>
            </w:r>
            <w:r>
              <w:rPr>
                <w:rFonts w:ascii="Courier New" w:hAnsi="Courier New" w:cs="Courier New"/>
                <w:color w:val="000000"/>
                <w:sz w:val="18"/>
                <w:szCs w:val="20"/>
              </w:rPr>
              <w:br/>
              <w:t xml:space="preserve">                        </w:t>
            </w:r>
            <w:r w:rsidRPr="00601E70">
              <w:rPr>
                <w:rFonts w:ascii="Courier New" w:hAnsi="Courier New" w:cs="Courier New"/>
                <w:color w:val="000000"/>
                <w:sz w:val="18"/>
                <w:szCs w:val="20"/>
              </w:rPr>
              <w:t>target.getProperty(targetPropertyName);</w:t>
            </w:r>
          </w:p>
          <w:p w:rsidR="00986740" w:rsidRPr="00601E70" w:rsidRDefault="00986740" w:rsidP="00986740">
            <w:pPr>
              <w:autoSpaceDE w:val="0"/>
              <w:autoSpaceDN w:val="0"/>
              <w:adjustRightInd w:val="0"/>
              <w:rPr>
                <w:rFonts w:ascii="Courier New" w:hAnsi="Courier New" w:cs="Courier New"/>
                <w:sz w:val="18"/>
                <w:szCs w:val="20"/>
              </w:rPr>
            </w:pPr>
          </w:p>
          <w:p w:rsidR="00986740" w:rsidRPr="00601E70" w:rsidRDefault="00986740" w:rsidP="00986740">
            <w:pPr>
              <w:autoSpaceDE w:val="0"/>
              <w:autoSpaceDN w:val="0"/>
              <w:adjustRightInd w:val="0"/>
              <w:rPr>
                <w:rFonts w:ascii="Courier New" w:hAnsi="Courier New" w:cs="Courier New"/>
                <w:sz w:val="18"/>
                <w:szCs w:val="20"/>
              </w:rPr>
            </w:pPr>
            <w:r w:rsidRPr="00601E70">
              <w:rPr>
                <w:rFonts w:ascii="Courier New" w:hAnsi="Courier New" w:cs="Courier New"/>
                <w:color w:val="000000"/>
                <w:sz w:val="18"/>
                <w:szCs w:val="20"/>
              </w:rPr>
              <w:t xml:space="preserve">                    </w:t>
            </w:r>
            <w:r w:rsidRPr="00601E70">
              <w:rPr>
                <w:rFonts w:ascii="Courier New" w:hAnsi="Courier New" w:cs="Courier New"/>
                <w:b/>
                <w:bCs/>
                <w:color w:val="7F0055"/>
                <w:sz w:val="18"/>
                <w:szCs w:val="20"/>
              </w:rPr>
              <w:t>if</w:t>
            </w:r>
            <w:r w:rsidRPr="00601E70">
              <w:rPr>
                <w:rFonts w:ascii="Courier New" w:hAnsi="Courier New" w:cs="Courier New"/>
                <w:color w:val="000000"/>
                <w:sz w:val="18"/>
                <w:szCs w:val="20"/>
              </w:rPr>
              <w:t>(!targetPropertyName.equals(</w:t>
            </w:r>
            <w:r w:rsidRPr="00601E70">
              <w:rPr>
                <w:rFonts w:ascii="Courier New" w:hAnsi="Courier New" w:cs="Courier New"/>
                <w:color w:val="2A00FF"/>
                <w:sz w:val="18"/>
                <w:szCs w:val="20"/>
              </w:rPr>
              <w:t>"SerialNumber"</w:t>
            </w:r>
            <w:r w:rsidRPr="00601E70">
              <w:rPr>
                <w:rFonts w:ascii="Courier New" w:hAnsi="Courier New" w:cs="Courier New"/>
                <w:color w:val="000000"/>
                <w:sz w:val="18"/>
                <w:szCs w:val="20"/>
              </w:rPr>
              <w:t>)) {</w:t>
            </w:r>
          </w:p>
          <w:p w:rsidR="00986740" w:rsidRDefault="00986740" w:rsidP="00986740">
            <w:pPr>
              <w:autoSpaceDE w:val="0"/>
              <w:autoSpaceDN w:val="0"/>
              <w:adjustRightInd w:val="0"/>
              <w:rPr>
                <w:rFonts w:ascii="Courier New" w:hAnsi="Courier New" w:cs="Courier New"/>
                <w:color w:val="000000"/>
                <w:sz w:val="18"/>
                <w:szCs w:val="20"/>
              </w:rPr>
            </w:pPr>
            <w:r>
              <w:rPr>
                <w:rFonts w:ascii="Courier New" w:hAnsi="Courier New" w:cs="Courier New"/>
                <w:sz w:val="18"/>
                <w:szCs w:val="20"/>
              </w:rPr>
              <w:t xml:space="preserve">                        // do something with </w:t>
            </w:r>
            <w:r w:rsidRPr="00601E70">
              <w:rPr>
                <w:rFonts w:ascii="Courier New" w:hAnsi="Courier New" w:cs="Courier New"/>
                <w:color w:val="000000"/>
                <w:sz w:val="18"/>
                <w:szCs w:val="20"/>
              </w:rPr>
              <w:t>targetPropertyName</w:t>
            </w:r>
          </w:p>
          <w:p w:rsidR="00986740" w:rsidRPr="00601E70" w:rsidRDefault="00986740" w:rsidP="00986740">
            <w:pPr>
              <w:autoSpaceDE w:val="0"/>
              <w:autoSpaceDN w:val="0"/>
              <w:adjustRightInd w:val="0"/>
              <w:rPr>
                <w:rFonts w:ascii="Courier New" w:hAnsi="Courier New" w:cs="Courier New"/>
                <w:sz w:val="18"/>
                <w:szCs w:val="20"/>
              </w:rPr>
            </w:pPr>
            <w:r>
              <w:rPr>
                <w:rFonts w:ascii="Courier New" w:hAnsi="Courier New" w:cs="Courier New"/>
                <w:color w:val="000000"/>
                <w:sz w:val="18"/>
                <w:szCs w:val="20"/>
              </w:rPr>
              <w:t xml:space="preserve">                        // ...           and </w:t>
            </w:r>
            <w:r w:rsidRPr="00601E70">
              <w:rPr>
                <w:rFonts w:ascii="Courier New" w:hAnsi="Courier New" w:cs="Courier New"/>
                <w:color w:val="000000"/>
                <w:sz w:val="18"/>
                <w:szCs w:val="20"/>
              </w:rPr>
              <w:t>targetPropertyValue</w:t>
            </w:r>
          </w:p>
          <w:p w:rsidR="00986740" w:rsidRPr="00601E70" w:rsidRDefault="00986740" w:rsidP="00986740">
            <w:pPr>
              <w:autoSpaceDE w:val="0"/>
              <w:autoSpaceDN w:val="0"/>
              <w:adjustRightInd w:val="0"/>
              <w:rPr>
                <w:rFonts w:ascii="Courier New" w:hAnsi="Courier New" w:cs="Courier New"/>
                <w:sz w:val="18"/>
                <w:szCs w:val="20"/>
              </w:rPr>
            </w:pPr>
          </w:p>
          <w:p w:rsidR="00986740" w:rsidRPr="00601E70" w:rsidRDefault="00986740" w:rsidP="00986740">
            <w:pPr>
              <w:autoSpaceDE w:val="0"/>
              <w:autoSpaceDN w:val="0"/>
              <w:adjustRightInd w:val="0"/>
              <w:rPr>
                <w:rFonts w:ascii="Courier New" w:hAnsi="Courier New" w:cs="Courier New"/>
                <w:sz w:val="18"/>
                <w:szCs w:val="20"/>
              </w:rPr>
            </w:pPr>
            <w:r w:rsidRPr="00601E70">
              <w:rPr>
                <w:rFonts w:ascii="Courier New" w:hAnsi="Courier New" w:cs="Courier New"/>
                <w:color w:val="000000"/>
                <w:sz w:val="18"/>
                <w:szCs w:val="20"/>
              </w:rPr>
              <w:t xml:space="preserve">                    } </w:t>
            </w:r>
            <w:r w:rsidRPr="00601E70">
              <w:rPr>
                <w:rFonts w:ascii="Courier New" w:hAnsi="Courier New" w:cs="Courier New"/>
                <w:b/>
                <w:bCs/>
                <w:color w:val="7F0055"/>
                <w:sz w:val="18"/>
                <w:szCs w:val="20"/>
              </w:rPr>
              <w:t>else</w:t>
            </w:r>
            <w:r w:rsidRPr="00601E70">
              <w:rPr>
                <w:rFonts w:ascii="Courier New" w:hAnsi="Courier New" w:cs="Courier New"/>
                <w:color w:val="000000"/>
                <w:sz w:val="18"/>
                <w:szCs w:val="20"/>
              </w:rPr>
              <w:t xml:space="preserve"> {</w:t>
            </w:r>
          </w:p>
          <w:p w:rsidR="00986740" w:rsidRDefault="00986740" w:rsidP="00986740">
            <w:pPr>
              <w:autoSpaceDE w:val="0"/>
              <w:autoSpaceDN w:val="0"/>
              <w:adjustRightInd w:val="0"/>
              <w:rPr>
                <w:rFonts w:ascii="Courier New" w:hAnsi="Courier New" w:cs="Courier New"/>
                <w:color w:val="000000"/>
                <w:sz w:val="18"/>
                <w:szCs w:val="20"/>
              </w:rPr>
            </w:pPr>
            <w:r>
              <w:rPr>
                <w:rFonts w:ascii="Courier New" w:hAnsi="Courier New" w:cs="Courier New"/>
                <w:color w:val="000000"/>
                <w:sz w:val="18"/>
                <w:szCs w:val="20"/>
              </w:rPr>
              <w:t xml:space="preserve">                        // handle serial number differently</w:t>
            </w:r>
          </w:p>
          <w:p w:rsidR="00986740" w:rsidRPr="00601E70" w:rsidRDefault="00986740" w:rsidP="00986740">
            <w:pPr>
              <w:autoSpaceDE w:val="0"/>
              <w:autoSpaceDN w:val="0"/>
              <w:adjustRightInd w:val="0"/>
              <w:rPr>
                <w:rFonts w:ascii="Courier New" w:hAnsi="Courier New" w:cs="Courier New"/>
                <w:sz w:val="18"/>
                <w:szCs w:val="20"/>
              </w:rPr>
            </w:pPr>
            <w:r w:rsidRPr="00601E70">
              <w:rPr>
                <w:rFonts w:ascii="Courier New" w:hAnsi="Courier New" w:cs="Courier New"/>
                <w:color w:val="000000"/>
                <w:sz w:val="18"/>
                <w:szCs w:val="20"/>
              </w:rPr>
              <w:t xml:space="preserve">                        </w:t>
            </w:r>
            <w:r w:rsidRPr="00601E70">
              <w:rPr>
                <w:rFonts w:ascii="Courier New" w:hAnsi="Courier New" w:cs="Courier New"/>
                <w:b/>
                <w:bCs/>
                <w:color w:val="7F0055"/>
                <w:sz w:val="18"/>
                <w:szCs w:val="20"/>
              </w:rPr>
              <w:t>byte</w:t>
            </w:r>
            <w:r w:rsidRPr="00601E70">
              <w:rPr>
                <w:rFonts w:ascii="Courier New" w:hAnsi="Courier New" w:cs="Courier New"/>
                <w:color w:val="000000"/>
                <w:sz w:val="18"/>
                <w:szCs w:val="20"/>
              </w:rPr>
              <w:t>[] serialNumber = targetPropertyValue.getBytes(</w:t>
            </w:r>
            <w:ins w:id="82" w:author="user" w:date="2012-01-10T11:44:00Z">
              <w:r w:rsidR="0043209C">
                <w:rPr>
                  <w:rFonts w:ascii="Courier New" w:hAnsi="Courier New" w:cs="Courier New"/>
                  <w:color w:val="000000"/>
                  <w:sz w:val="18"/>
                  <w:szCs w:val="20"/>
                </w:rPr>
                <w:t>“US-ASCII”</w:t>
              </w:r>
            </w:ins>
            <w:r w:rsidRPr="00601E70">
              <w:rPr>
                <w:rFonts w:ascii="Courier New" w:hAnsi="Courier New" w:cs="Courier New"/>
                <w:color w:val="000000"/>
                <w:sz w:val="18"/>
                <w:szCs w:val="20"/>
              </w:rPr>
              <w:t>);</w:t>
            </w:r>
          </w:p>
          <w:p w:rsidR="00986740" w:rsidRPr="00601E70" w:rsidRDefault="00986740" w:rsidP="00986740">
            <w:pPr>
              <w:autoSpaceDE w:val="0"/>
              <w:autoSpaceDN w:val="0"/>
              <w:adjustRightInd w:val="0"/>
              <w:rPr>
                <w:rFonts w:ascii="Courier New" w:hAnsi="Courier New" w:cs="Courier New"/>
                <w:sz w:val="18"/>
                <w:szCs w:val="20"/>
              </w:rPr>
            </w:pPr>
          </w:p>
          <w:p w:rsidR="00986740" w:rsidRPr="00601E70" w:rsidRDefault="00986740" w:rsidP="00986740">
            <w:pPr>
              <w:autoSpaceDE w:val="0"/>
              <w:autoSpaceDN w:val="0"/>
              <w:adjustRightInd w:val="0"/>
              <w:rPr>
                <w:rFonts w:ascii="Courier New" w:hAnsi="Courier New" w:cs="Courier New"/>
                <w:sz w:val="18"/>
                <w:szCs w:val="20"/>
              </w:rPr>
            </w:pPr>
            <w:r w:rsidRPr="00601E70">
              <w:rPr>
                <w:rFonts w:ascii="Courier New" w:hAnsi="Courier New" w:cs="Courier New"/>
                <w:color w:val="000000"/>
                <w:sz w:val="18"/>
                <w:szCs w:val="20"/>
              </w:rPr>
              <w:t xml:space="preserve">                    }</w:t>
            </w:r>
          </w:p>
          <w:p w:rsidR="00986740" w:rsidRPr="00601E70" w:rsidRDefault="00986740" w:rsidP="00986740">
            <w:pPr>
              <w:autoSpaceDE w:val="0"/>
              <w:autoSpaceDN w:val="0"/>
              <w:adjustRightInd w:val="0"/>
              <w:rPr>
                <w:rFonts w:ascii="Courier New" w:hAnsi="Courier New" w:cs="Courier New"/>
                <w:sz w:val="18"/>
                <w:szCs w:val="20"/>
              </w:rPr>
            </w:pPr>
            <w:r w:rsidRPr="00601E70">
              <w:rPr>
                <w:rFonts w:ascii="Courier New" w:hAnsi="Courier New" w:cs="Courier New"/>
                <w:color w:val="000000"/>
                <w:sz w:val="18"/>
                <w:szCs w:val="20"/>
              </w:rPr>
              <w:t xml:space="preserve">                }</w:t>
            </w:r>
          </w:p>
          <w:p w:rsidR="00986740" w:rsidRPr="00601E70" w:rsidRDefault="00986740" w:rsidP="00986740">
            <w:pPr>
              <w:autoSpaceDE w:val="0"/>
              <w:autoSpaceDN w:val="0"/>
              <w:adjustRightInd w:val="0"/>
              <w:rPr>
                <w:rFonts w:ascii="Courier New" w:hAnsi="Courier New" w:cs="Courier New"/>
                <w:sz w:val="18"/>
                <w:szCs w:val="20"/>
              </w:rPr>
            </w:pPr>
            <w:r w:rsidRPr="00601E70">
              <w:rPr>
                <w:rFonts w:ascii="Courier New" w:hAnsi="Courier New" w:cs="Courier New"/>
                <w:color w:val="000000"/>
                <w:sz w:val="18"/>
                <w:szCs w:val="20"/>
              </w:rPr>
              <w:t xml:space="preserve">            }</w:t>
            </w:r>
          </w:p>
          <w:p w:rsidR="00986740" w:rsidRPr="00986740" w:rsidRDefault="00986740" w:rsidP="00480F91">
            <w:pPr>
              <w:keepNext/>
              <w:autoSpaceDE w:val="0"/>
              <w:autoSpaceDN w:val="0"/>
              <w:adjustRightInd w:val="0"/>
              <w:rPr>
                <w:rFonts w:ascii="Courier New" w:hAnsi="Courier New" w:cs="Courier New"/>
                <w:sz w:val="18"/>
                <w:szCs w:val="20"/>
              </w:rPr>
            </w:pPr>
            <w:r w:rsidRPr="00601E70">
              <w:rPr>
                <w:rFonts w:ascii="Courier New" w:hAnsi="Courier New" w:cs="Courier New"/>
                <w:color w:val="000000"/>
                <w:sz w:val="18"/>
                <w:szCs w:val="20"/>
              </w:rPr>
              <w:t xml:space="preserve">        }</w:t>
            </w:r>
            <w:r>
              <w:rPr>
                <w:rFonts w:ascii="Courier New" w:hAnsi="Courier New" w:cs="Courier New"/>
                <w:sz w:val="18"/>
                <w:szCs w:val="20"/>
              </w:rPr>
              <w:br/>
              <w:t>...</w:t>
            </w:r>
            <w:r>
              <w:rPr>
                <w:rFonts w:ascii="Courier New" w:hAnsi="Courier New" w:cs="Courier New"/>
                <w:sz w:val="18"/>
                <w:szCs w:val="20"/>
              </w:rPr>
              <w:br/>
            </w:r>
          </w:p>
        </w:tc>
      </w:tr>
    </w:tbl>
    <w:p w:rsidR="00986740" w:rsidRDefault="00480F91" w:rsidP="00480F91">
      <w:pPr>
        <w:pStyle w:val="Caption"/>
      </w:pPr>
      <w:bookmarkStart w:id="83" w:name="_Ref310590952"/>
      <w:r>
        <w:t xml:space="preserve">Figure </w:t>
      </w:r>
      <w:fldSimple w:instr=" SEQ Figure \* ARABIC ">
        <w:r w:rsidR="00823497">
          <w:rPr>
            <w:noProof/>
          </w:rPr>
          <w:t>13</w:t>
        </w:r>
      </w:fldSimple>
      <w:bookmarkEnd w:id="83"/>
      <w:r>
        <w:t xml:space="preserve"> Detection of a suitable target</w:t>
      </w:r>
    </w:p>
    <w:p w:rsidR="00986740" w:rsidRDefault="00446819">
      <w:pPr>
        <w:spacing w:before="100" w:beforeAutospacing="1" w:after="100" w:afterAutospacing="1" w:line="360" w:lineRule="atLeast"/>
        <w:outlineLvl w:val="0"/>
      </w:pPr>
      <w:r>
        <w:t>The really interesting part is show</w:t>
      </w:r>
      <w:ins w:id="84" w:author="user" w:date="2012-01-10T11:34:00Z">
        <w:r w:rsidR="00296CF9">
          <w:t>n</w:t>
        </w:r>
      </w:ins>
      <w:r>
        <w:t xml:space="preserve"> in </w:t>
      </w:r>
      <w:del w:id="85" w:author="user" w:date="2012-01-10T11:36:00Z">
        <w:r w:rsidR="00D56316" w:rsidDel="00296CF9">
          <w:fldChar w:fldCharType="begin"/>
        </w:r>
        <w:r w:rsidDel="00296CF9">
          <w:delInstrText xml:space="preserve"> REF _Ref310591159 \h </w:delInstrText>
        </w:r>
        <w:r w:rsidR="00D56316" w:rsidDel="00296CF9">
          <w:fldChar w:fldCharType="separate"/>
        </w:r>
        <w:r w:rsidDel="00296CF9">
          <w:delText xml:space="preserve">Figure </w:delText>
        </w:r>
        <w:r w:rsidDel="00296CF9">
          <w:rPr>
            <w:noProof/>
          </w:rPr>
          <w:delText>12</w:delText>
        </w:r>
        <w:r w:rsidR="00D56316" w:rsidDel="00296CF9">
          <w:fldChar w:fldCharType="end"/>
        </w:r>
      </w:del>
      <w:ins w:id="86" w:author="user" w:date="2012-01-10T11:36:00Z">
        <w:r w:rsidR="00296CF9">
          <w:t>4</w:t>
        </w:r>
      </w:ins>
      <w:r>
        <w:t>. Here we ensure that the target just detected is of ISO 14443-4 type. We only want to send APDUs to the other BlackBerry device if the card type it’s emulating is capable of receiving APDUs. Of course we’ve constructed the example in this way but we should verify this in any case.</w:t>
      </w:r>
    </w:p>
    <w:p w:rsidR="00446819" w:rsidRDefault="00446819">
      <w:pPr>
        <w:spacing w:before="100" w:beforeAutospacing="1" w:after="100" w:afterAutospacing="1" w:line="360" w:lineRule="atLeast"/>
        <w:outlineLvl w:val="0"/>
      </w:pPr>
      <w:r>
        <w:t xml:space="preserve">Now that we know the target is of the correct type we obtain a URI that references this target and open an </w:t>
      </w:r>
      <w:r w:rsidRPr="00446819">
        <w:rPr>
          <w:b/>
        </w:rPr>
        <w:t>ISO14443Part4Connection</w:t>
      </w:r>
      <w:r>
        <w:t xml:space="preserve"> to it. Se</w:t>
      </w:r>
      <w:r w:rsidR="00EF34A6">
        <w:t xml:space="preserve">nding a C-APDU and receiving an R-APDU in response is a synchronous operation and achieved using the </w:t>
      </w:r>
      <w:proofErr w:type="gramStart"/>
      <w:r w:rsidR="00EF34A6" w:rsidRPr="00446819">
        <w:rPr>
          <w:b/>
        </w:rPr>
        <w:t>ISO14443Part4Connection</w:t>
      </w:r>
      <w:r w:rsidR="00EF34A6">
        <w:rPr>
          <w:b/>
        </w:rPr>
        <w:t>.tranceive(</w:t>
      </w:r>
      <w:proofErr w:type="gramEnd"/>
      <w:r w:rsidR="00EF34A6">
        <w:rPr>
          <w:b/>
        </w:rPr>
        <w:t xml:space="preserve">) </w:t>
      </w:r>
      <w:r w:rsidR="00EF34A6">
        <w:t>method.</w:t>
      </w:r>
    </w:p>
    <w:p w:rsidR="00EF34A6" w:rsidRDefault="00EF34A6">
      <w:pPr>
        <w:spacing w:before="100" w:beforeAutospacing="1" w:after="100" w:afterAutospacing="1" w:line="360" w:lineRule="atLeast"/>
        <w:outlineLvl w:val="0"/>
      </w:pPr>
      <w:r>
        <w:t xml:space="preserve">The C-APDU that we send is the proprietary one that we crafted in </w:t>
      </w:r>
      <w:r w:rsidR="00D56316">
        <w:fldChar w:fldCharType="begin"/>
      </w:r>
      <w:r>
        <w:instrText xml:space="preserve"> REF _Ref310439798 \h </w:instrText>
      </w:r>
      <w:r w:rsidR="00D56316">
        <w:fldChar w:fldCharType="separate"/>
      </w:r>
      <w:r>
        <w:t xml:space="preserve">Figure </w:t>
      </w:r>
      <w:r>
        <w:rPr>
          <w:noProof/>
        </w:rPr>
        <w:t>9</w:t>
      </w:r>
      <w:r w:rsidR="00D56316">
        <w:fldChar w:fldCharType="end"/>
      </w:r>
      <w:r>
        <w:t xml:space="preserve">, namely </w:t>
      </w:r>
      <w:r w:rsidRPr="00EF34A6">
        <w:rPr>
          <w:b/>
        </w:rPr>
        <w:t>CommonAPDUs.simpleISO14443Capdu</w:t>
      </w:r>
      <w:r>
        <w:t xml:space="preserve">. The response from the target is returned in the field </w:t>
      </w:r>
      <w:proofErr w:type="gramStart"/>
      <w:r w:rsidRPr="00EF34A6">
        <w:rPr>
          <w:b/>
        </w:rPr>
        <w:t>byte[</w:t>
      </w:r>
      <w:proofErr w:type="gramEnd"/>
      <w:r w:rsidRPr="00EF34A6">
        <w:rPr>
          <w:b/>
        </w:rPr>
        <w:t>] tranceiveResponse</w:t>
      </w:r>
      <w:r>
        <w:t xml:space="preserve">. </w:t>
      </w:r>
    </w:p>
    <w:p w:rsidR="00EF34A6" w:rsidRDefault="00EF34A6">
      <w:pPr>
        <w:spacing w:before="100" w:beforeAutospacing="1" w:after="100" w:afterAutospacing="1" w:line="360" w:lineRule="atLeast"/>
        <w:outlineLvl w:val="0"/>
      </w:pPr>
      <w:r>
        <w:t>Recall that an R-APDU should always have two status fields (</w:t>
      </w:r>
      <w:r>
        <w:rPr>
          <w:b/>
        </w:rPr>
        <w:t>SW1</w:t>
      </w:r>
      <w:r>
        <w:t xml:space="preserve">, and </w:t>
      </w:r>
      <w:r>
        <w:rPr>
          <w:b/>
        </w:rPr>
        <w:t>SW2</w:t>
      </w:r>
      <w:r>
        <w:t>) at the end of the message. So, any response that is less than two byes in length will be ignored in this simple example.</w:t>
      </w:r>
    </w:p>
    <w:p w:rsidR="00EF34A6" w:rsidRDefault="00EF34A6">
      <w:pPr>
        <w:spacing w:before="100" w:beforeAutospacing="1" w:after="100" w:afterAutospacing="1" w:line="360" w:lineRule="atLeast"/>
        <w:outlineLvl w:val="0"/>
      </w:pPr>
      <w:r>
        <w:lastRenderedPageBreak/>
        <w:t>For any other R-APDU the fields (</w:t>
      </w:r>
      <w:r>
        <w:rPr>
          <w:b/>
        </w:rPr>
        <w:t>SW1</w:t>
      </w:r>
      <w:r>
        <w:t xml:space="preserve">, and </w:t>
      </w:r>
      <w:r>
        <w:rPr>
          <w:b/>
        </w:rPr>
        <w:t>SW2</w:t>
      </w:r>
      <w:r>
        <w:t>) should be checked. In our simple example any status other than (</w:t>
      </w:r>
      <w:r w:rsidRPr="00EF34A6">
        <w:rPr>
          <w:b/>
        </w:rPr>
        <w:t>0x90</w:t>
      </w:r>
      <w:r>
        <w:t xml:space="preserve">, </w:t>
      </w:r>
      <w:r w:rsidRPr="00EF34A6">
        <w:rPr>
          <w:b/>
        </w:rPr>
        <w:t>0x00</w:t>
      </w:r>
      <w:r>
        <w:t>) – that is</w:t>
      </w:r>
      <w:r w:rsidR="00942E7C">
        <w:t>,</w:t>
      </w:r>
      <w:r>
        <w:t xml:space="preserve"> the </w:t>
      </w:r>
      <w:r w:rsidR="00942E7C">
        <w:t>“</w:t>
      </w:r>
      <w:r w:rsidRPr="00EF34A6">
        <w:rPr>
          <w:i/>
        </w:rPr>
        <w:t>Happy Path</w:t>
      </w:r>
      <w:r w:rsidR="00942E7C">
        <w:rPr>
          <w:i/>
        </w:rPr>
        <w:t xml:space="preserve">” </w:t>
      </w:r>
      <w:r w:rsidR="00942E7C">
        <w:t>defined as part of the ISO 7816-4 standard – would indicate an error condition.</w:t>
      </w:r>
    </w:p>
    <w:p w:rsidR="00942E7C" w:rsidRDefault="00942E7C">
      <w:pPr>
        <w:spacing w:before="100" w:beforeAutospacing="1" w:after="100" w:afterAutospacing="1" w:line="360" w:lineRule="atLeast"/>
        <w:outlineLvl w:val="0"/>
      </w:pPr>
      <w:r>
        <w:t>A status of (</w:t>
      </w:r>
      <w:r w:rsidRPr="00EF34A6">
        <w:rPr>
          <w:b/>
        </w:rPr>
        <w:t>0x90</w:t>
      </w:r>
      <w:r>
        <w:t xml:space="preserve">, </w:t>
      </w:r>
      <w:r w:rsidRPr="00EF34A6">
        <w:rPr>
          <w:b/>
        </w:rPr>
        <w:t>0x00</w:t>
      </w:r>
      <w:r>
        <w:t>) indicates that the payload of the R-APDU can be used and it ought to be the message that was sent from the other BlackBerry device that is emulating a smart card!</w:t>
      </w:r>
    </w:p>
    <w:p w:rsidR="00942E7C" w:rsidRPr="00942E7C" w:rsidRDefault="00942E7C">
      <w:pPr>
        <w:spacing w:before="100" w:beforeAutospacing="1" w:after="100" w:afterAutospacing="1" w:line="360" w:lineRule="atLeast"/>
        <w:outlineLvl w:val="0"/>
      </w:pPr>
      <w:r>
        <w:t xml:space="preserve">Parsing such messages really means manipulating </w:t>
      </w:r>
      <w:r>
        <w:rPr>
          <w:b/>
        </w:rPr>
        <w:t>byte []</w:t>
      </w:r>
      <w:r>
        <w:t xml:space="preserve"> objects as shown below.</w:t>
      </w:r>
    </w:p>
    <w:tbl>
      <w:tblPr>
        <w:tblStyle w:val="TableGrid"/>
        <w:tblW w:w="0" w:type="auto"/>
        <w:tblLook w:val="04A0"/>
      </w:tblPr>
      <w:tblGrid>
        <w:gridCol w:w="9242"/>
      </w:tblGrid>
      <w:tr w:rsidR="00601E70" w:rsidTr="00601E70">
        <w:tc>
          <w:tcPr>
            <w:tcW w:w="9242" w:type="dxa"/>
          </w:tcPr>
          <w:p w:rsidR="00601E70" w:rsidRPr="00601E70" w:rsidRDefault="00965D58" w:rsidP="00601E70">
            <w:pPr>
              <w:autoSpaceDE w:val="0"/>
              <w:autoSpaceDN w:val="0"/>
              <w:adjustRightInd w:val="0"/>
              <w:rPr>
                <w:rFonts w:ascii="Courier New" w:hAnsi="Courier New" w:cs="Courier New"/>
                <w:sz w:val="18"/>
                <w:szCs w:val="20"/>
              </w:rPr>
            </w:pPr>
            <w:r>
              <w:rPr>
                <w:rFonts w:ascii="Courier New" w:hAnsi="Courier New" w:cs="Courier New"/>
                <w:sz w:val="18"/>
                <w:szCs w:val="20"/>
              </w:rPr>
              <w:t>...</w:t>
            </w:r>
          </w:p>
          <w:p w:rsidR="00601E70" w:rsidRPr="00601E70" w:rsidRDefault="00601E70" w:rsidP="00601E70">
            <w:pPr>
              <w:autoSpaceDE w:val="0"/>
              <w:autoSpaceDN w:val="0"/>
              <w:adjustRightInd w:val="0"/>
              <w:rPr>
                <w:rFonts w:ascii="Courier New" w:hAnsi="Courier New" w:cs="Courier New"/>
                <w:sz w:val="18"/>
                <w:szCs w:val="20"/>
              </w:rPr>
            </w:pPr>
            <w:r w:rsidRPr="00601E70">
              <w:rPr>
                <w:rFonts w:ascii="Courier New" w:hAnsi="Courier New" w:cs="Courier New"/>
                <w:color w:val="000000"/>
                <w:sz w:val="18"/>
                <w:szCs w:val="20"/>
              </w:rPr>
              <w:t xml:space="preserve">        </w:t>
            </w:r>
            <w:r w:rsidRPr="00F977ED">
              <w:rPr>
                <w:rFonts w:ascii="Courier New" w:hAnsi="Courier New" w:cs="Courier New"/>
                <w:b/>
                <w:bCs/>
                <w:color w:val="7F0055"/>
                <w:sz w:val="18"/>
                <w:szCs w:val="20"/>
                <w:highlight w:val="yellow"/>
              </w:rPr>
              <w:t>if</w:t>
            </w:r>
            <w:r w:rsidRPr="00F977ED">
              <w:rPr>
                <w:rFonts w:ascii="Courier New" w:hAnsi="Courier New" w:cs="Courier New"/>
                <w:color w:val="000000"/>
                <w:sz w:val="18"/>
                <w:szCs w:val="20"/>
                <w:highlight w:val="yellow"/>
              </w:rPr>
              <w:t>(target.isType(Target.</w:t>
            </w:r>
            <w:r w:rsidRPr="00F977ED">
              <w:rPr>
                <w:rFonts w:ascii="Courier New" w:hAnsi="Courier New" w:cs="Courier New"/>
                <w:i/>
                <w:iCs/>
                <w:color w:val="0000C0"/>
                <w:sz w:val="18"/>
                <w:szCs w:val="20"/>
                <w:highlight w:val="yellow"/>
              </w:rPr>
              <w:t>ISO_14443_4</w:t>
            </w:r>
            <w:r w:rsidRPr="00F977ED">
              <w:rPr>
                <w:rFonts w:ascii="Courier New" w:hAnsi="Courier New" w:cs="Courier New"/>
                <w:color w:val="000000"/>
                <w:sz w:val="18"/>
                <w:szCs w:val="20"/>
                <w:highlight w:val="yellow"/>
              </w:rPr>
              <w:t>)) {</w:t>
            </w:r>
          </w:p>
          <w:p w:rsidR="00601E70" w:rsidRPr="00601E70" w:rsidRDefault="006C16B0" w:rsidP="00601E70">
            <w:pPr>
              <w:autoSpaceDE w:val="0"/>
              <w:autoSpaceDN w:val="0"/>
              <w:adjustRightInd w:val="0"/>
              <w:rPr>
                <w:rFonts w:ascii="Courier New" w:hAnsi="Courier New" w:cs="Courier New"/>
                <w:sz w:val="18"/>
                <w:szCs w:val="20"/>
              </w:rPr>
            </w:pPr>
            <w:r>
              <w:rPr>
                <w:rFonts w:ascii="Courier New" w:hAnsi="Courier New" w:cs="Courier New"/>
                <w:color w:val="000000"/>
                <w:sz w:val="18"/>
                <w:szCs w:val="20"/>
              </w:rPr>
              <w:br/>
            </w:r>
            <w:r w:rsidR="00601E70" w:rsidRPr="00601E70">
              <w:rPr>
                <w:rFonts w:ascii="Courier New" w:hAnsi="Courier New" w:cs="Courier New"/>
                <w:color w:val="000000"/>
                <w:sz w:val="18"/>
                <w:szCs w:val="20"/>
              </w:rPr>
              <w:t xml:space="preserve">            String targetURI = </w:t>
            </w:r>
            <w:r w:rsidR="00601E70" w:rsidRPr="00F977ED">
              <w:rPr>
                <w:rFonts w:ascii="Courier New" w:hAnsi="Courier New" w:cs="Courier New"/>
                <w:color w:val="000000"/>
                <w:sz w:val="18"/>
                <w:szCs w:val="20"/>
              </w:rPr>
              <w:t>target</w:t>
            </w:r>
            <w:r w:rsidR="00601E70" w:rsidRPr="00601E70">
              <w:rPr>
                <w:rFonts w:ascii="Courier New" w:hAnsi="Courier New" w:cs="Courier New"/>
                <w:color w:val="000000"/>
                <w:sz w:val="18"/>
                <w:szCs w:val="20"/>
              </w:rPr>
              <w:t>.getUri(Target.</w:t>
            </w:r>
            <w:r w:rsidR="00601E70" w:rsidRPr="00601E70">
              <w:rPr>
                <w:rFonts w:ascii="Courier New" w:hAnsi="Courier New" w:cs="Courier New"/>
                <w:i/>
                <w:iCs/>
                <w:color w:val="0000C0"/>
                <w:sz w:val="18"/>
                <w:szCs w:val="20"/>
              </w:rPr>
              <w:t>ISO_14443_4</w:t>
            </w:r>
            <w:r w:rsidR="00601E70" w:rsidRPr="00601E70">
              <w:rPr>
                <w:rFonts w:ascii="Courier New" w:hAnsi="Courier New" w:cs="Courier New"/>
                <w:color w:val="000000"/>
                <w:sz w:val="18"/>
                <w:szCs w:val="20"/>
              </w:rPr>
              <w:t>);</w:t>
            </w:r>
          </w:p>
          <w:p w:rsidR="00601E70" w:rsidRPr="00601E70" w:rsidRDefault="00601E70" w:rsidP="00601E70">
            <w:pPr>
              <w:autoSpaceDE w:val="0"/>
              <w:autoSpaceDN w:val="0"/>
              <w:adjustRightInd w:val="0"/>
              <w:rPr>
                <w:rFonts w:ascii="Courier New" w:hAnsi="Courier New" w:cs="Courier New"/>
                <w:sz w:val="18"/>
                <w:szCs w:val="20"/>
              </w:rPr>
            </w:pPr>
            <w:r w:rsidRPr="00601E70">
              <w:rPr>
                <w:rFonts w:ascii="Courier New" w:hAnsi="Courier New" w:cs="Courier New"/>
                <w:color w:val="000000"/>
                <w:sz w:val="18"/>
                <w:szCs w:val="20"/>
              </w:rPr>
              <w:t xml:space="preserve">            ISO14443Part4Connection targetISO14443Part4Connection = </w:t>
            </w:r>
            <w:r w:rsidRPr="00601E70">
              <w:rPr>
                <w:rFonts w:ascii="Courier New" w:hAnsi="Courier New" w:cs="Courier New"/>
                <w:b/>
                <w:bCs/>
                <w:color w:val="7F0055"/>
                <w:sz w:val="18"/>
                <w:szCs w:val="20"/>
              </w:rPr>
              <w:t>null</w:t>
            </w:r>
            <w:r w:rsidRPr="00601E70">
              <w:rPr>
                <w:rFonts w:ascii="Courier New" w:hAnsi="Courier New" w:cs="Courier New"/>
                <w:color w:val="000000"/>
                <w:sz w:val="18"/>
                <w:szCs w:val="20"/>
              </w:rPr>
              <w:t>;</w:t>
            </w:r>
          </w:p>
          <w:p w:rsidR="00601E70" w:rsidRPr="00601E70" w:rsidRDefault="00601E70" w:rsidP="00601E70">
            <w:pPr>
              <w:autoSpaceDE w:val="0"/>
              <w:autoSpaceDN w:val="0"/>
              <w:adjustRightInd w:val="0"/>
              <w:rPr>
                <w:rFonts w:ascii="Courier New" w:hAnsi="Courier New" w:cs="Courier New"/>
                <w:sz w:val="18"/>
                <w:szCs w:val="20"/>
              </w:rPr>
            </w:pPr>
            <w:r w:rsidRPr="00601E70">
              <w:rPr>
                <w:rFonts w:ascii="Courier New" w:hAnsi="Courier New" w:cs="Courier New"/>
                <w:color w:val="000000"/>
                <w:sz w:val="18"/>
                <w:szCs w:val="20"/>
              </w:rPr>
              <w:t xml:space="preserve">            </w:t>
            </w:r>
            <w:r w:rsidR="00EF34A6" w:rsidRPr="00EF34A6">
              <w:rPr>
                <w:rFonts w:ascii="Courier New" w:hAnsi="Courier New" w:cs="Courier New"/>
                <w:b/>
                <w:bCs/>
                <w:color w:val="7F0055"/>
                <w:sz w:val="18"/>
                <w:szCs w:val="20"/>
              </w:rPr>
              <w:t xml:space="preserve">byte[] tranceiveResponse </w:t>
            </w:r>
            <w:r w:rsidRPr="00601E70">
              <w:rPr>
                <w:rFonts w:ascii="Courier New" w:hAnsi="Courier New" w:cs="Courier New"/>
                <w:color w:val="000000"/>
                <w:sz w:val="18"/>
                <w:szCs w:val="20"/>
              </w:rPr>
              <w:t xml:space="preserve">= </w:t>
            </w:r>
            <w:r w:rsidRPr="00601E70">
              <w:rPr>
                <w:rFonts w:ascii="Courier New" w:hAnsi="Courier New" w:cs="Courier New"/>
                <w:b/>
                <w:bCs/>
                <w:color w:val="7F0055"/>
                <w:sz w:val="18"/>
                <w:szCs w:val="20"/>
              </w:rPr>
              <w:t>null</w:t>
            </w:r>
            <w:r w:rsidRPr="00601E70">
              <w:rPr>
                <w:rFonts w:ascii="Courier New" w:hAnsi="Courier New" w:cs="Courier New"/>
                <w:color w:val="000000"/>
                <w:sz w:val="18"/>
                <w:szCs w:val="20"/>
              </w:rPr>
              <w:t>;</w:t>
            </w:r>
          </w:p>
          <w:p w:rsidR="00601E70" w:rsidRPr="00601E70" w:rsidRDefault="00601E70" w:rsidP="00601E70">
            <w:pPr>
              <w:autoSpaceDE w:val="0"/>
              <w:autoSpaceDN w:val="0"/>
              <w:adjustRightInd w:val="0"/>
              <w:rPr>
                <w:rFonts w:ascii="Courier New" w:hAnsi="Courier New" w:cs="Courier New"/>
                <w:sz w:val="18"/>
                <w:szCs w:val="20"/>
              </w:rPr>
            </w:pPr>
          </w:p>
          <w:p w:rsidR="00601E70" w:rsidRPr="00601E70" w:rsidRDefault="00601E70" w:rsidP="00601E70">
            <w:pPr>
              <w:autoSpaceDE w:val="0"/>
              <w:autoSpaceDN w:val="0"/>
              <w:adjustRightInd w:val="0"/>
              <w:rPr>
                <w:rFonts w:ascii="Courier New" w:hAnsi="Courier New" w:cs="Courier New"/>
                <w:sz w:val="18"/>
                <w:szCs w:val="20"/>
              </w:rPr>
            </w:pPr>
            <w:r w:rsidRPr="00601E70">
              <w:rPr>
                <w:rFonts w:ascii="Courier New" w:hAnsi="Courier New" w:cs="Courier New"/>
                <w:color w:val="000000"/>
                <w:sz w:val="18"/>
                <w:szCs w:val="20"/>
              </w:rPr>
              <w:t xml:space="preserve">            </w:t>
            </w:r>
            <w:r w:rsidRPr="00601E70">
              <w:rPr>
                <w:rFonts w:ascii="Courier New" w:hAnsi="Courier New" w:cs="Courier New"/>
                <w:b/>
                <w:bCs/>
                <w:color w:val="7F0055"/>
                <w:sz w:val="18"/>
                <w:szCs w:val="20"/>
              </w:rPr>
              <w:t>try</w:t>
            </w:r>
            <w:r w:rsidRPr="00601E70">
              <w:rPr>
                <w:rFonts w:ascii="Courier New" w:hAnsi="Courier New" w:cs="Courier New"/>
                <w:color w:val="000000"/>
                <w:sz w:val="18"/>
                <w:szCs w:val="20"/>
              </w:rPr>
              <w:t xml:space="preserve"> {</w:t>
            </w:r>
          </w:p>
          <w:p w:rsidR="00601E70" w:rsidRPr="00601E70" w:rsidRDefault="00601E70" w:rsidP="00601E70">
            <w:pPr>
              <w:autoSpaceDE w:val="0"/>
              <w:autoSpaceDN w:val="0"/>
              <w:adjustRightInd w:val="0"/>
              <w:rPr>
                <w:rFonts w:ascii="Courier New" w:hAnsi="Courier New" w:cs="Courier New"/>
                <w:sz w:val="18"/>
                <w:szCs w:val="20"/>
              </w:rPr>
            </w:pPr>
            <w:r w:rsidRPr="00601E70">
              <w:rPr>
                <w:rFonts w:ascii="Courier New" w:hAnsi="Courier New" w:cs="Courier New"/>
                <w:color w:val="000000"/>
                <w:sz w:val="18"/>
                <w:szCs w:val="20"/>
              </w:rPr>
              <w:t xml:space="preserve">                </w:t>
            </w:r>
            <w:r w:rsidRPr="00F977ED">
              <w:rPr>
                <w:rFonts w:ascii="Courier New" w:hAnsi="Courier New" w:cs="Courier New"/>
                <w:color w:val="000000"/>
                <w:sz w:val="18"/>
                <w:szCs w:val="20"/>
                <w:highlight w:val="yellow"/>
              </w:rPr>
              <w:t>targetISO14443Part4Connection</w:t>
            </w:r>
            <w:r w:rsidRPr="00601E70">
              <w:rPr>
                <w:rFonts w:ascii="Courier New" w:hAnsi="Courier New" w:cs="Courier New"/>
                <w:color w:val="000000"/>
                <w:sz w:val="18"/>
                <w:szCs w:val="20"/>
              </w:rPr>
              <w:t xml:space="preserve"> = </w:t>
            </w:r>
            <w:r w:rsidR="006C16B0">
              <w:rPr>
                <w:rFonts w:ascii="Courier New" w:hAnsi="Courier New" w:cs="Courier New"/>
                <w:color w:val="000000"/>
                <w:sz w:val="18"/>
                <w:szCs w:val="20"/>
              </w:rPr>
              <w:br/>
              <w:t xml:space="preserve">                    </w:t>
            </w:r>
            <w:r w:rsidRPr="00601E70">
              <w:rPr>
                <w:rFonts w:ascii="Courier New" w:hAnsi="Courier New" w:cs="Courier New"/>
                <w:color w:val="000000"/>
                <w:sz w:val="18"/>
                <w:szCs w:val="20"/>
              </w:rPr>
              <w:t>(ISO14443Part4Connection)Connector.</w:t>
            </w:r>
            <w:r w:rsidRPr="00601E70">
              <w:rPr>
                <w:rFonts w:ascii="Courier New" w:hAnsi="Courier New" w:cs="Courier New"/>
                <w:i/>
                <w:iCs/>
                <w:color w:val="000000"/>
                <w:sz w:val="18"/>
                <w:szCs w:val="20"/>
              </w:rPr>
              <w:t>open</w:t>
            </w:r>
            <w:r w:rsidRPr="00601E70">
              <w:rPr>
                <w:rFonts w:ascii="Courier New" w:hAnsi="Courier New" w:cs="Courier New"/>
                <w:color w:val="000000"/>
                <w:sz w:val="18"/>
                <w:szCs w:val="20"/>
              </w:rPr>
              <w:t>(targetURI);</w:t>
            </w:r>
          </w:p>
          <w:p w:rsidR="00601E70" w:rsidRPr="00601E70" w:rsidRDefault="00601E70" w:rsidP="00601E70">
            <w:pPr>
              <w:autoSpaceDE w:val="0"/>
              <w:autoSpaceDN w:val="0"/>
              <w:adjustRightInd w:val="0"/>
              <w:rPr>
                <w:rFonts w:ascii="Courier New" w:hAnsi="Courier New" w:cs="Courier New"/>
                <w:sz w:val="18"/>
                <w:szCs w:val="20"/>
              </w:rPr>
            </w:pPr>
            <w:r w:rsidRPr="00601E70">
              <w:rPr>
                <w:rFonts w:ascii="Courier New" w:hAnsi="Courier New" w:cs="Courier New"/>
                <w:color w:val="000000"/>
                <w:sz w:val="18"/>
                <w:szCs w:val="20"/>
              </w:rPr>
              <w:t xml:space="preserve">                </w:t>
            </w:r>
            <w:r w:rsidRPr="00F977ED">
              <w:rPr>
                <w:rFonts w:ascii="Courier New" w:hAnsi="Courier New" w:cs="Courier New"/>
                <w:color w:val="000000"/>
                <w:sz w:val="18"/>
                <w:szCs w:val="20"/>
                <w:highlight w:val="yellow"/>
              </w:rPr>
              <w:t>tranceiveResponse</w:t>
            </w:r>
            <w:r w:rsidRPr="00601E70">
              <w:rPr>
                <w:rFonts w:ascii="Courier New" w:hAnsi="Courier New" w:cs="Courier New"/>
                <w:color w:val="000000"/>
                <w:sz w:val="18"/>
                <w:szCs w:val="20"/>
              </w:rPr>
              <w:t xml:space="preserve"> =</w:t>
            </w:r>
            <w:r w:rsidR="006C16B0">
              <w:rPr>
                <w:rFonts w:ascii="Courier New" w:hAnsi="Courier New" w:cs="Courier New"/>
                <w:color w:val="000000"/>
                <w:sz w:val="18"/>
                <w:szCs w:val="20"/>
              </w:rPr>
              <w:br/>
              <w:t xml:space="preserve">                     </w:t>
            </w:r>
            <w:r w:rsidRPr="00601E70">
              <w:rPr>
                <w:rFonts w:ascii="Courier New" w:hAnsi="Courier New" w:cs="Courier New"/>
                <w:color w:val="000000"/>
                <w:sz w:val="18"/>
                <w:szCs w:val="20"/>
              </w:rPr>
              <w:t xml:space="preserve"> </w:t>
            </w:r>
            <w:r w:rsidRPr="00F977ED">
              <w:rPr>
                <w:rFonts w:ascii="Courier New" w:hAnsi="Courier New" w:cs="Courier New"/>
                <w:color w:val="000000"/>
                <w:sz w:val="18"/>
                <w:szCs w:val="20"/>
                <w:highlight w:val="yellow"/>
              </w:rPr>
              <w:t>targetISO14443Part4Connection.transceive(</w:t>
            </w:r>
            <w:r w:rsidR="006C16B0">
              <w:rPr>
                <w:rFonts w:ascii="Courier New" w:hAnsi="Courier New" w:cs="Courier New"/>
                <w:color w:val="000000"/>
                <w:sz w:val="18"/>
                <w:szCs w:val="20"/>
              </w:rPr>
              <w:br/>
              <w:t xml:space="preserve">                          </w:t>
            </w:r>
            <w:r w:rsidRPr="00F977ED">
              <w:rPr>
                <w:rFonts w:ascii="Courier New" w:hAnsi="Courier New" w:cs="Courier New"/>
                <w:color w:val="000000"/>
                <w:sz w:val="18"/>
                <w:szCs w:val="20"/>
                <w:highlight w:val="yellow"/>
              </w:rPr>
              <w:t>CommonADPUs.</w:t>
            </w:r>
            <w:r w:rsidRPr="00F977ED">
              <w:rPr>
                <w:rFonts w:ascii="Courier New" w:hAnsi="Courier New" w:cs="Courier New"/>
                <w:i/>
                <w:iCs/>
                <w:color w:val="0000C0"/>
                <w:sz w:val="18"/>
                <w:szCs w:val="20"/>
                <w:highlight w:val="yellow"/>
              </w:rPr>
              <w:t>simpleISO14443Capdu</w:t>
            </w:r>
            <w:r w:rsidRPr="00601E70">
              <w:rPr>
                <w:rFonts w:ascii="Courier New" w:hAnsi="Courier New" w:cs="Courier New"/>
                <w:color w:val="000000"/>
                <w:sz w:val="18"/>
                <w:szCs w:val="20"/>
              </w:rPr>
              <w:t>);</w:t>
            </w:r>
          </w:p>
          <w:p w:rsidR="00601E70" w:rsidRPr="00601E70" w:rsidRDefault="00601E70" w:rsidP="00601E70">
            <w:pPr>
              <w:autoSpaceDE w:val="0"/>
              <w:autoSpaceDN w:val="0"/>
              <w:adjustRightInd w:val="0"/>
              <w:rPr>
                <w:rFonts w:ascii="Courier New" w:hAnsi="Courier New" w:cs="Courier New"/>
                <w:sz w:val="18"/>
                <w:szCs w:val="20"/>
              </w:rPr>
            </w:pPr>
          </w:p>
          <w:p w:rsidR="00601E70" w:rsidRPr="00601E70" w:rsidRDefault="00601E70" w:rsidP="00601E70">
            <w:pPr>
              <w:autoSpaceDE w:val="0"/>
              <w:autoSpaceDN w:val="0"/>
              <w:adjustRightInd w:val="0"/>
              <w:rPr>
                <w:rFonts w:ascii="Courier New" w:hAnsi="Courier New" w:cs="Courier New"/>
                <w:sz w:val="18"/>
                <w:szCs w:val="20"/>
              </w:rPr>
            </w:pPr>
            <w:r w:rsidRPr="00601E70">
              <w:rPr>
                <w:rFonts w:ascii="Courier New" w:hAnsi="Courier New" w:cs="Courier New"/>
                <w:color w:val="000000"/>
                <w:sz w:val="18"/>
                <w:szCs w:val="20"/>
              </w:rPr>
              <w:t xml:space="preserve">                </w:t>
            </w:r>
            <w:r w:rsidRPr="00601E70">
              <w:rPr>
                <w:rFonts w:ascii="Courier New" w:hAnsi="Courier New" w:cs="Courier New"/>
                <w:b/>
                <w:bCs/>
                <w:color w:val="7F0055"/>
                <w:sz w:val="18"/>
                <w:szCs w:val="20"/>
              </w:rPr>
              <w:t>if</w:t>
            </w:r>
            <w:r w:rsidRPr="00601E70">
              <w:rPr>
                <w:rFonts w:ascii="Courier New" w:hAnsi="Courier New" w:cs="Courier New"/>
                <w:color w:val="000000"/>
                <w:sz w:val="18"/>
                <w:szCs w:val="20"/>
              </w:rPr>
              <w:t>(tranceiveResponse.</w:t>
            </w:r>
            <w:r w:rsidRPr="00601E70">
              <w:rPr>
                <w:rFonts w:ascii="Courier New" w:hAnsi="Courier New" w:cs="Courier New"/>
                <w:color w:val="0000C0"/>
                <w:sz w:val="18"/>
                <w:szCs w:val="20"/>
              </w:rPr>
              <w:t>length</w:t>
            </w:r>
            <w:r w:rsidRPr="00601E70">
              <w:rPr>
                <w:rFonts w:ascii="Courier New" w:hAnsi="Courier New" w:cs="Courier New"/>
                <w:color w:val="000000"/>
                <w:sz w:val="18"/>
                <w:szCs w:val="20"/>
              </w:rPr>
              <w:t xml:space="preserve"> &gt; 2) {</w:t>
            </w:r>
          </w:p>
          <w:p w:rsidR="00601E70" w:rsidRPr="00601E70" w:rsidRDefault="00601E70" w:rsidP="00601E70">
            <w:pPr>
              <w:autoSpaceDE w:val="0"/>
              <w:autoSpaceDN w:val="0"/>
              <w:adjustRightInd w:val="0"/>
              <w:rPr>
                <w:rFonts w:ascii="Courier New" w:hAnsi="Courier New" w:cs="Courier New"/>
                <w:sz w:val="18"/>
                <w:szCs w:val="20"/>
              </w:rPr>
            </w:pPr>
            <w:r w:rsidRPr="00601E70">
              <w:rPr>
                <w:rFonts w:ascii="Courier New" w:hAnsi="Courier New" w:cs="Courier New"/>
                <w:color w:val="000000"/>
                <w:sz w:val="18"/>
                <w:szCs w:val="20"/>
              </w:rPr>
              <w:t xml:space="preserve">                    </w:t>
            </w:r>
            <w:r w:rsidRPr="00601E70">
              <w:rPr>
                <w:rFonts w:ascii="Courier New" w:hAnsi="Courier New" w:cs="Courier New"/>
                <w:b/>
                <w:bCs/>
                <w:color w:val="7F0055"/>
                <w:sz w:val="18"/>
                <w:szCs w:val="20"/>
              </w:rPr>
              <w:t>byte</w:t>
            </w:r>
            <w:r w:rsidRPr="00601E70">
              <w:rPr>
                <w:rFonts w:ascii="Courier New" w:hAnsi="Courier New" w:cs="Courier New"/>
                <w:color w:val="000000"/>
                <w:sz w:val="18"/>
                <w:szCs w:val="20"/>
              </w:rPr>
              <w:t xml:space="preserve">[] statusCode = </w:t>
            </w:r>
            <w:r w:rsidRPr="00601E70">
              <w:rPr>
                <w:rFonts w:ascii="Courier New" w:hAnsi="Courier New" w:cs="Courier New"/>
                <w:b/>
                <w:bCs/>
                <w:color w:val="7F0055"/>
                <w:sz w:val="18"/>
                <w:szCs w:val="20"/>
              </w:rPr>
              <w:t>new</w:t>
            </w:r>
            <w:r w:rsidRPr="00601E70">
              <w:rPr>
                <w:rFonts w:ascii="Courier New" w:hAnsi="Courier New" w:cs="Courier New"/>
                <w:color w:val="000000"/>
                <w:sz w:val="18"/>
                <w:szCs w:val="20"/>
              </w:rPr>
              <w:t xml:space="preserve"> </w:t>
            </w:r>
            <w:r w:rsidRPr="00601E70">
              <w:rPr>
                <w:rFonts w:ascii="Courier New" w:hAnsi="Courier New" w:cs="Courier New"/>
                <w:b/>
                <w:bCs/>
                <w:color w:val="7F0055"/>
                <w:sz w:val="18"/>
                <w:szCs w:val="20"/>
              </w:rPr>
              <w:t>byte</w:t>
            </w:r>
            <w:r w:rsidRPr="00601E70">
              <w:rPr>
                <w:rFonts w:ascii="Courier New" w:hAnsi="Courier New" w:cs="Courier New"/>
                <w:color w:val="000000"/>
                <w:sz w:val="18"/>
                <w:szCs w:val="20"/>
              </w:rPr>
              <w:t>[2];</w:t>
            </w:r>
          </w:p>
          <w:p w:rsidR="00601E70" w:rsidRPr="00601E70" w:rsidRDefault="00601E70" w:rsidP="00601E70">
            <w:pPr>
              <w:autoSpaceDE w:val="0"/>
              <w:autoSpaceDN w:val="0"/>
              <w:adjustRightInd w:val="0"/>
              <w:rPr>
                <w:rFonts w:ascii="Courier New" w:hAnsi="Courier New" w:cs="Courier New"/>
                <w:sz w:val="18"/>
                <w:szCs w:val="20"/>
              </w:rPr>
            </w:pPr>
            <w:r w:rsidRPr="00601E70">
              <w:rPr>
                <w:rFonts w:ascii="Courier New" w:hAnsi="Courier New" w:cs="Courier New"/>
                <w:color w:val="000000"/>
                <w:sz w:val="18"/>
                <w:szCs w:val="20"/>
              </w:rPr>
              <w:t xml:space="preserve">                    </w:t>
            </w:r>
            <w:r w:rsidRPr="00601E70">
              <w:rPr>
                <w:rFonts w:ascii="Courier New" w:hAnsi="Courier New" w:cs="Courier New"/>
                <w:b/>
                <w:bCs/>
                <w:color w:val="7F0055"/>
                <w:sz w:val="18"/>
                <w:szCs w:val="20"/>
              </w:rPr>
              <w:t>byte</w:t>
            </w:r>
            <w:r w:rsidRPr="00601E70">
              <w:rPr>
                <w:rFonts w:ascii="Courier New" w:hAnsi="Courier New" w:cs="Courier New"/>
                <w:color w:val="000000"/>
                <w:sz w:val="18"/>
                <w:szCs w:val="20"/>
              </w:rPr>
              <w:t xml:space="preserve">[] responseMessage = </w:t>
            </w:r>
            <w:r w:rsidR="006C16B0">
              <w:rPr>
                <w:rFonts w:ascii="Courier New" w:hAnsi="Courier New" w:cs="Courier New"/>
                <w:color w:val="000000"/>
                <w:sz w:val="18"/>
                <w:szCs w:val="20"/>
              </w:rPr>
              <w:br/>
              <w:t xml:space="preserve">                        </w:t>
            </w:r>
            <w:r w:rsidRPr="00601E70">
              <w:rPr>
                <w:rFonts w:ascii="Courier New" w:hAnsi="Courier New" w:cs="Courier New"/>
                <w:b/>
                <w:bCs/>
                <w:color w:val="7F0055"/>
                <w:sz w:val="18"/>
                <w:szCs w:val="20"/>
              </w:rPr>
              <w:t>new</w:t>
            </w:r>
            <w:r w:rsidRPr="00601E70">
              <w:rPr>
                <w:rFonts w:ascii="Courier New" w:hAnsi="Courier New" w:cs="Courier New"/>
                <w:color w:val="000000"/>
                <w:sz w:val="18"/>
                <w:szCs w:val="20"/>
              </w:rPr>
              <w:t xml:space="preserve"> </w:t>
            </w:r>
            <w:r w:rsidRPr="00601E70">
              <w:rPr>
                <w:rFonts w:ascii="Courier New" w:hAnsi="Courier New" w:cs="Courier New"/>
                <w:b/>
                <w:bCs/>
                <w:color w:val="7F0055"/>
                <w:sz w:val="18"/>
                <w:szCs w:val="20"/>
              </w:rPr>
              <w:t>byte</w:t>
            </w:r>
            <w:r w:rsidRPr="00601E70">
              <w:rPr>
                <w:rFonts w:ascii="Courier New" w:hAnsi="Courier New" w:cs="Courier New"/>
                <w:color w:val="000000"/>
                <w:sz w:val="18"/>
                <w:szCs w:val="20"/>
              </w:rPr>
              <w:t>[tranceiveResponse.</w:t>
            </w:r>
            <w:r w:rsidRPr="00601E70">
              <w:rPr>
                <w:rFonts w:ascii="Courier New" w:hAnsi="Courier New" w:cs="Courier New"/>
                <w:color w:val="0000C0"/>
                <w:sz w:val="18"/>
                <w:szCs w:val="20"/>
              </w:rPr>
              <w:t>length</w:t>
            </w:r>
            <w:r w:rsidRPr="00601E70">
              <w:rPr>
                <w:rFonts w:ascii="Courier New" w:hAnsi="Courier New" w:cs="Courier New"/>
                <w:color w:val="000000"/>
                <w:sz w:val="18"/>
                <w:szCs w:val="20"/>
              </w:rPr>
              <w:t xml:space="preserve"> - statusCode.</w:t>
            </w:r>
            <w:r w:rsidRPr="00601E70">
              <w:rPr>
                <w:rFonts w:ascii="Courier New" w:hAnsi="Courier New" w:cs="Courier New"/>
                <w:color w:val="0000C0"/>
                <w:sz w:val="18"/>
                <w:szCs w:val="20"/>
              </w:rPr>
              <w:t>length</w:t>
            </w:r>
            <w:r w:rsidRPr="00601E70">
              <w:rPr>
                <w:rFonts w:ascii="Courier New" w:hAnsi="Courier New" w:cs="Courier New"/>
                <w:color w:val="000000"/>
                <w:sz w:val="18"/>
                <w:szCs w:val="20"/>
              </w:rPr>
              <w:t>];</w:t>
            </w:r>
          </w:p>
          <w:p w:rsidR="00601E70" w:rsidRPr="00601E70" w:rsidRDefault="00601E70" w:rsidP="00601E70">
            <w:pPr>
              <w:autoSpaceDE w:val="0"/>
              <w:autoSpaceDN w:val="0"/>
              <w:adjustRightInd w:val="0"/>
              <w:rPr>
                <w:rFonts w:ascii="Courier New" w:hAnsi="Courier New" w:cs="Courier New"/>
                <w:sz w:val="18"/>
                <w:szCs w:val="20"/>
              </w:rPr>
            </w:pPr>
            <w:r w:rsidRPr="00601E70">
              <w:rPr>
                <w:rFonts w:ascii="Courier New" w:hAnsi="Courier New" w:cs="Courier New"/>
                <w:color w:val="000000"/>
                <w:sz w:val="18"/>
                <w:szCs w:val="20"/>
              </w:rPr>
              <w:t xml:space="preserve">                    </w:t>
            </w:r>
          </w:p>
          <w:p w:rsidR="00601E70" w:rsidRPr="00601E70" w:rsidRDefault="00601E70" w:rsidP="00601E70">
            <w:pPr>
              <w:autoSpaceDE w:val="0"/>
              <w:autoSpaceDN w:val="0"/>
              <w:adjustRightInd w:val="0"/>
              <w:rPr>
                <w:rFonts w:ascii="Courier New" w:hAnsi="Courier New" w:cs="Courier New"/>
                <w:sz w:val="18"/>
                <w:szCs w:val="20"/>
              </w:rPr>
            </w:pPr>
            <w:r w:rsidRPr="00601E70">
              <w:rPr>
                <w:rFonts w:ascii="Courier New" w:hAnsi="Courier New" w:cs="Courier New"/>
                <w:color w:val="000000"/>
                <w:sz w:val="18"/>
                <w:szCs w:val="20"/>
              </w:rPr>
              <w:t xml:space="preserve">                    System.</w:t>
            </w:r>
            <w:r w:rsidRPr="00601E70">
              <w:rPr>
                <w:rFonts w:ascii="Courier New" w:hAnsi="Courier New" w:cs="Courier New"/>
                <w:i/>
                <w:iCs/>
                <w:color w:val="000000"/>
                <w:sz w:val="18"/>
                <w:szCs w:val="20"/>
              </w:rPr>
              <w:t>arraycopy</w:t>
            </w:r>
            <w:r w:rsidRPr="00601E70">
              <w:rPr>
                <w:rFonts w:ascii="Courier New" w:hAnsi="Courier New" w:cs="Courier New"/>
                <w:color w:val="000000"/>
                <w:sz w:val="18"/>
                <w:szCs w:val="20"/>
              </w:rPr>
              <w:t xml:space="preserve">(tranceiveResponse, 0, </w:t>
            </w:r>
            <w:r w:rsidR="006C16B0">
              <w:rPr>
                <w:rFonts w:ascii="Courier New" w:hAnsi="Courier New" w:cs="Courier New"/>
                <w:color w:val="000000"/>
                <w:sz w:val="18"/>
                <w:szCs w:val="20"/>
              </w:rPr>
              <w:br/>
              <w:t xml:space="preserve">                                     </w:t>
            </w:r>
            <w:r w:rsidRPr="00601E70">
              <w:rPr>
                <w:rFonts w:ascii="Courier New" w:hAnsi="Courier New" w:cs="Courier New"/>
                <w:color w:val="000000"/>
                <w:sz w:val="18"/>
                <w:szCs w:val="20"/>
              </w:rPr>
              <w:t xml:space="preserve">responseMessage, 0, </w:t>
            </w:r>
            <w:r w:rsidR="006C16B0">
              <w:rPr>
                <w:rFonts w:ascii="Courier New" w:hAnsi="Courier New" w:cs="Courier New"/>
                <w:color w:val="000000"/>
                <w:sz w:val="18"/>
                <w:szCs w:val="20"/>
              </w:rPr>
              <w:br/>
              <w:t xml:space="preserve">                                     </w:t>
            </w:r>
            <w:r w:rsidRPr="00601E70">
              <w:rPr>
                <w:rFonts w:ascii="Courier New" w:hAnsi="Courier New" w:cs="Courier New"/>
                <w:color w:val="000000"/>
                <w:sz w:val="18"/>
                <w:szCs w:val="20"/>
              </w:rPr>
              <w:t>responseMessage.</w:t>
            </w:r>
            <w:r w:rsidRPr="00601E70">
              <w:rPr>
                <w:rFonts w:ascii="Courier New" w:hAnsi="Courier New" w:cs="Courier New"/>
                <w:color w:val="0000C0"/>
                <w:sz w:val="18"/>
                <w:szCs w:val="20"/>
              </w:rPr>
              <w:t>length</w:t>
            </w:r>
            <w:r w:rsidRPr="00601E70">
              <w:rPr>
                <w:rFonts w:ascii="Courier New" w:hAnsi="Courier New" w:cs="Courier New"/>
                <w:color w:val="000000"/>
                <w:sz w:val="18"/>
                <w:szCs w:val="20"/>
              </w:rPr>
              <w:t>);</w:t>
            </w:r>
            <w:r w:rsidR="006C16B0">
              <w:rPr>
                <w:rFonts w:ascii="Courier New" w:hAnsi="Courier New" w:cs="Courier New"/>
                <w:color w:val="000000"/>
                <w:sz w:val="18"/>
                <w:szCs w:val="20"/>
              </w:rPr>
              <w:br/>
            </w:r>
          </w:p>
          <w:p w:rsidR="00601E70" w:rsidRDefault="00601E70" w:rsidP="00601E70">
            <w:pPr>
              <w:autoSpaceDE w:val="0"/>
              <w:autoSpaceDN w:val="0"/>
              <w:adjustRightInd w:val="0"/>
              <w:rPr>
                <w:rFonts w:ascii="Courier New" w:hAnsi="Courier New" w:cs="Courier New"/>
                <w:color w:val="000000"/>
                <w:sz w:val="18"/>
                <w:szCs w:val="20"/>
              </w:rPr>
            </w:pPr>
            <w:r w:rsidRPr="00601E70">
              <w:rPr>
                <w:rFonts w:ascii="Courier New" w:hAnsi="Courier New" w:cs="Courier New"/>
                <w:color w:val="000000"/>
                <w:sz w:val="18"/>
                <w:szCs w:val="20"/>
              </w:rPr>
              <w:t xml:space="preserve">                    System.</w:t>
            </w:r>
            <w:r w:rsidRPr="00601E70">
              <w:rPr>
                <w:rFonts w:ascii="Courier New" w:hAnsi="Courier New" w:cs="Courier New"/>
                <w:i/>
                <w:iCs/>
                <w:color w:val="000000"/>
                <w:sz w:val="18"/>
                <w:szCs w:val="20"/>
              </w:rPr>
              <w:t>arraycopy</w:t>
            </w:r>
            <w:r w:rsidRPr="00601E70">
              <w:rPr>
                <w:rFonts w:ascii="Courier New" w:hAnsi="Courier New" w:cs="Courier New"/>
                <w:color w:val="000000"/>
                <w:sz w:val="18"/>
                <w:szCs w:val="20"/>
              </w:rPr>
              <w:t>(tranceiveResponse, responseMessage.</w:t>
            </w:r>
            <w:r w:rsidRPr="00601E70">
              <w:rPr>
                <w:rFonts w:ascii="Courier New" w:hAnsi="Courier New" w:cs="Courier New"/>
                <w:color w:val="0000C0"/>
                <w:sz w:val="18"/>
                <w:szCs w:val="20"/>
              </w:rPr>
              <w:t>length</w:t>
            </w:r>
            <w:r w:rsidRPr="00601E70">
              <w:rPr>
                <w:rFonts w:ascii="Courier New" w:hAnsi="Courier New" w:cs="Courier New"/>
                <w:color w:val="000000"/>
                <w:sz w:val="18"/>
                <w:szCs w:val="20"/>
              </w:rPr>
              <w:t xml:space="preserve">, </w:t>
            </w:r>
            <w:r w:rsidR="006C16B0">
              <w:rPr>
                <w:rFonts w:ascii="Courier New" w:hAnsi="Courier New" w:cs="Courier New"/>
                <w:color w:val="000000"/>
                <w:sz w:val="18"/>
                <w:szCs w:val="20"/>
              </w:rPr>
              <w:br/>
              <w:t xml:space="preserve">                                     </w:t>
            </w:r>
            <w:r w:rsidRPr="00601E70">
              <w:rPr>
                <w:rFonts w:ascii="Courier New" w:hAnsi="Courier New" w:cs="Courier New"/>
                <w:color w:val="000000"/>
                <w:sz w:val="18"/>
                <w:szCs w:val="20"/>
              </w:rPr>
              <w:t xml:space="preserve">statusCode, 0, </w:t>
            </w:r>
            <w:r w:rsidR="006C16B0">
              <w:rPr>
                <w:rFonts w:ascii="Courier New" w:hAnsi="Courier New" w:cs="Courier New"/>
                <w:color w:val="000000"/>
                <w:sz w:val="18"/>
                <w:szCs w:val="20"/>
              </w:rPr>
              <w:br/>
              <w:t xml:space="preserve">                                     </w:t>
            </w:r>
            <w:r w:rsidRPr="00601E70">
              <w:rPr>
                <w:rFonts w:ascii="Courier New" w:hAnsi="Courier New" w:cs="Courier New"/>
                <w:color w:val="000000"/>
                <w:sz w:val="18"/>
                <w:szCs w:val="20"/>
              </w:rPr>
              <w:t>statusCode.</w:t>
            </w:r>
            <w:r w:rsidRPr="00601E70">
              <w:rPr>
                <w:rFonts w:ascii="Courier New" w:hAnsi="Courier New" w:cs="Courier New"/>
                <w:color w:val="0000C0"/>
                <w:sz w:val="18"/>
                <w:szCs w:val="20"/>
              </w:rPr>
              <w:t>length</w:t>
            </w:r>
            <w:r w:rsidRPr="00601E70">
              <w:rPr>
                <w:rFonts w:ascii="Courier New" w:hAnsi="Courier New" w:cs="Courier New"/>
                <w:color w:val="000000"/>
                <w:sz w:val="18"/>
                <w:szCs w:val="20"/>
              </w:rPr>
              <w:t>);</w:t>
            </w:r>
          </w:p>
          <w:p w:rsidR="00FC4906" w:rsidRDefault="00FC4906" w:rsidP="00601E70">
            <w:pPr>
              <w:autoSpaceDE w:val="0"/>
              <w:autoSpaceDN w:val="0"/>
              <w:adjustRightInd w:val="0"/>
              <w:rPr>
                <w:rFonts w:ascii="Courier New" w:hAnsi="Courier New" w:cs="Courier New"/>
                <w:color w:val="000000"/>
                <w:sz w:val="18"/>
                <w:szCs w:val="20"/>
              </w:rPr>
            </w:pPr>
          </w:p>
          <w:p w:rsidR="00FC4906" w:rsidRDefault="00FC4906" w:rsidP="00601E70">
            <w:pPr>
              <w:autoSpaceDE w:val="0"/>
              <w:autoSpaceDN w:val="0"/>
              <w:adjustRightInd w:val="0"/>
              <w:rPr>
                <w:rFonts w:ascii="Courier New" w:hAnsi="Courier New" w:cs="Courier New"/>
                <w:color w:val="000000"/>
                <w:sz w:val="18"/>
                <w:szCs w:val="20"/>
              </w:rPr>
            </w:pPr>
            <w:r>
              <w:rPr>
                <w:rFonts w:ascii="Courier New" w:hAnsi="Courier New" w:cs="Courier New"/>
                <w:color w:val="000000"/>
                <w:sz w:val="18"/>
                <w:szCs w:val="20"/>
              </w:rPr>
              <w:t xml:space="preserve">                    // do something with the message we’ve just received</w:t>
            </w:r>
          </w:p>
          <w:p w:rsidR="00FC4906" w:rsidRDefault="00FC4906" w:rsidP="00601E70">
            <w:pPr>
              <w:autoSpaceDE w:val="0"/>
              <w:autoSpaceDN w:val="0"/>
              <w:adjustRightInd w:val="0"/>
              <w:rPr>
                <w:rFonts w:ascii="Courier New" w:hAnsi="Courier New" w:cs="Courier New"/>
                <w:color w:val="000000"/>
                <w:sz w:val="18"/>
                <w:szCs w:val="20"/>
              </w:rPr>
            </w:pPr>
            <w:r>
              <w:rPr>
                <w:rFonts w:ascii="Courier New" w:hAnsi="Courier New" w:cs="Courier New"/>
                <w:color w:val="000000"/>
                <w:sz w:val="18"/>
                <w:szCs w:val="20"/>
              </w:rPr>
              <w:t xml:space="preserve">                    // from the other BlackBerry device: </w:t>
            </w:r>
            <w:r w:rsidRPr="00601E70">
              <w:rPr>
                <w:rFonts w:ascii="Courier New" w:hAnsi="Courier New" w:cs="Courier New"/>
                <w:color w:val="000000"/>
                <w:sz w:val="18"/>
                <w:szCs w:val="20"/>
              </w:rPr>
              <w:t>responseMessage</w:t>
            </w:r>
          </w:p>
          <w:p w:rsidR="00FC4906" w:rsidRPr="00601E70" w:rsidRDefault="00FC4906" w:rsidP="00601E70">
            <w:pPr>
              <w:autoSpaceDE w:val="0"/>
              <w:autoSpaceDN w:val="0"/>
              <w:adjustRightInd w:val="0"/>
              <w:rPr>
                <w:rFonts w:ascii="Courier New" w:hAnsi="Courier New" w:cs="Courier New"/>
                <w:sz w:val="18"/>
                <w:szCs w:val="20"/>
              </w:rPr>
            </w:pPr>
            <w:r>
              <w:rPr>
                <w:rFonts w:ascii="Courier New" w:hAnsi="Courier New" w:cs="Courier New"/>
                <w:color w:val="000000"/>
                <w:sz w:val="18"/>
                <w:szCs w:val="20"/>
              </w:rPr>
              <w:t xml:space="preserve">                    // is the “statusCode” is 0x9000</w:t>
            </w:r>
          </w:p>
          <w:p w:rsidR="00601E70" w:rsidRPr="00601E70" w:rsidRDefault="00601E70" w:rsidP="00601E70">
            <w:pPr>
              <w:autoSpaceDE w:val="0"/>
              <w:autoSpaceDN w:val="0"/>
              <w:adjustRightInd w:val="0"/>
              <w:rPr>
                <w:rFonts w:ascii="Courier New" w:hAnsi="Courier New" w:cs="Courier New"/>
                <w:sz w:val="18"/>
                <w:szCs w:val="20"/>
              </w:rPr>
            </w:pPr>
          </w:p>
          <w:p w:rsidR="00601E70" w:rsidRPr="00601E70" w:rsidRDefault="00601E70" w:rsidP="00F977ED">
            <w:pPr>
              <w:autoSpaceDE w:val="0"/>
              <w:autoSpaceDN w:val="0"/>
              <w:adjustRightInd w:val="0"/>
              <w:rPr>
                <w:rFonts w:ascii="Courier New" w:hAnsi="Courier New" w:cs="Courier New"/>
                <w:sz w:val="18"/>
                <w:szCs w:val="20"/>
              </w:rPr>
            </w:pPr>
            <w:r w:rsidRPr="00601E70">
              <w:rPr>
                <w:rFonts w:ascii="Courier New" w:hAnsi="Courier New" w:cs="Courier New"/>
                <w:color w:val="000000"/>
                <w:sz w:val="18"/>
                <w:szCs w:val="20"/>
              </w:rPr>
              <w:t xml:space="preserve">                } </w:t>
            </w:r>
            <w:r w:rsidRPr="00601E70">
              <w:rPr>
                <w:rFonts w:ascii="Courier New" w:hAnsi="Courier New" w:cs="Courier New"/>
                <w:b/>
                <w:bCs/>
                <w:color w:val="7F0055"/>
                <w:sz w:val="18"/>
                <w:szCs w:val="20"/>
              </w:rPr>
              <w:t>else</w:t>
            </w:r>
            <w:r w:rsidRPr="00601E70">
              <w:rPr>
                <w:rFonts w:ascii="Courier New" w:hAnsi="Courier New" w:cs="Courier New"/>
                <w:color w:val="000000"/>
                <w:sz w:val="18"/>
                <w:szCs w:val="20"/>
              </w:rPr>
              <w:t xml:space="preserve"> {</w:t>
            </w:r>
            <w:r w:rsidR="00F977ED">
              <w:rPr>
                <w:rFonts w:ascii="Courier New" w:hAnsi="Courier New" w:cs="Courier New"/>
                <w:color w:val="000000"/>
                <w:sz w:val="18"/>
                <w:szCs w:val="20"/>
              </w:rPr>
              <w:t xml:space="preserve"> /* ignore */</w:t>
            </w:r>
            <w:r w:rsidR="00F977ED">
              <w:rPr>
                <w:rFonts w:ascii="Courier New" w:hAnsi="Courier New" w:cs="Courier New"/>
                <w:sz w:val="18"/>
                <w:szCs w:val="20"/>
              </w:rPr>
              <w:t xml:space="preserve"> </w:t>
            </w:r>
            <w:r w:rsidRPr="00601E70">
              <w:rPr>
                <w:rFonts w:ascii="Courier New" w:hAnsi="Courier New" w:cs="Courier New"/>
                <w:color w:val="000000"/>
                <w:sz w:val="18"/>
                <w:szCs w:val="20"/>
              </w:rPr>
              <w:t>}</w:t>
            </w:r>
          </w:p>
          <w:p w:rsidR="00601E70" w:rsidRPr="00601E70" w:rsidRDefault="00601E70" w:rsidP="00601E70">
            <w:pPr>
              <w:autoSpaceDE w:val="0"/>
              <w:autoSpaceDN w:val="0"/>
              <w:adjustRightInd w:val="0"/>
              <w:rPr>
                <w:rFonts w:ascii="Courier New" w:hAnsi="Courier New" w:cs="Courier New"/>
                <w:sz w:val="18"/>
                <w:szCs w:val="20"/>
              </w:rPr>
            </w:pPr>
          </w:p>
          <w:p w:rsidR="00601E70" w:rsidRPr="00601E70" w:rsidRDefault="00601E70" w:rsidP="00601E70">
            <w:pPr>
              <w:autoSpaceDE w:val="0"/>
              <w:autoSpaceDN w:val="0"/>
              <w:adjustRightInd w:val="0"/>
              <w:rPr>
                <w:rFonts w:ascii="Courier New" w:hAnsi="Courier New" w:cs="Courier New"/>
                <w:sz w:val="18"/>
                <w:szCs w:val="20"/>
              </w:rPr>
            </w:pPr>
            <w:r w:rsidRPr="00601E70">
              <w:rPr>
                <w:rFonts w:ascii="Courier New" w:hAnsi="Courier New" w:cs="Courier New"/>
                <w:color w:val="000000"/>
                <w:sz w:val="18"/>
                <w:szCs w:val="20"/>
              </w:rPr>
              <w:t xml:space="preserve">            } </w:t>
            </w:r>
            <w:r w:rsidRPr="00601E70">
              <w:rPr>
                <w:rFonts w:ascii="Courier New" w:hAnsi="Courier New" w:cs="Courier New"/>
                <w:b/>
                <w:bCs/>
                <w:color w:val="7F0055"/>
                <w:sz w:val="18"/>
                <w:szCs w:val="20"/>
              </w:rPr>
              <w:t>catch</w:t>
            </w:r>
            <w:r w:rsidRPr="00601E70">
              <w:rPr>
                <w:rFonts w:ascii="Courier New" w:hAnsi="Courier New" w:cs="Courier New"/>
                <w:color w:val="000000"/>
                <w:sz w:val="18"/>
                <w:szCs w:val="20"/>
              </w:rPr>
              <w:t>(IOException e) {</w:t>
            </w:r>
          </w:p>
          <w:p w:rsidR="00601E70" w:rsidRPr="00601E70" w:rsidRDefault="00601E70" w:rsidP="00601E70">
            <w:pPr>
              <w:autoSpaceDE w:val="0"/>
              <w:autoSpaceDN w:val="0"/>
              <w:adjustRightInd w:val="0"/>
              <w:rPr>
                <w:rFonts w:ascii="Courier New" w:hAnsi="Courier New" w:cs="Courier New"/>
                <w:sz w:val="18"/>
                <w:szCs w:val="20"/>
              </w:rPr>
            </w:pPr>
            <w:r w:rsidRPr="00601E70">
              <w:rPr>
                <w:rFonts w:ascii="Courier New" w:hAnsi="Courier New" w:cs="Courier New"/>
                <w:color w:val="000000"/>
                <w:sz w:val="18"/>
                <w:szCs w:val="20"/>
              </w:rPr>
              <w:t xml:space="preserve">                e.printStackTrace();</w:t>
            </w:r>
          </w:p>
          <w:p w:rsidR="00601E70" w:rsidRPr="00601E70" w:rsidRDefault="00601E70" w:rsidP="00601E70">
            <w:pPr>
              <w:autoSpaceDE w:val="0"/>
              <w:autoSpaceDN w:val="0"/>
              <w:adjustRightInd w:val="0"/>
              <w:rPr>
                <w:rFonts w:ascii="Courier New" w:hAnsi="Courier New" w:cs="Courier New"/>
                <w:sz w:val="18"/>
                <w:szCs w:val="20"/>
              </w:rPr>
            </w:pPr>
            <w:r w:rsidRPr="00601E70">
              <w:rPr>
                <w:rFonts w:ascii="Courier New" w:hAnsi="Courier New" w:cs="Courier New"/>
                <w:color w:val="000000"/>
                <w:sz w:val="18"/>
                <w:szCs w:val="20"/>
              </w:rPr>
              <w:t xml:space="preserve">            }</w:t>
            </w:r>
          </w:p>
          <w:p w:rsidR="00601E70" w:rsidRPr="00601E70" w:rsidRDefault="00601E70" w:rsidP="00601E70">
            <w:pPr>
              <w:autoSpaceDE w:val="0"/>
              <w:autoSpaceDN w:val="0"/>
              <w:adjustRightInd w:val="0"/>
              <w:rPr>
                <w:rFonts w:ascii="Courier New" w:hAnsi="Courier New" w:cs="Courier New"/>
                <w:sz w:val="18"/>
                <w:szCs w:val="20"/>
              </w:rPr>
            </w:pPr>
          </w:p>
          <w:p w:rsidR="00601E70" w:rsidRPr="00601E70" w:rsidRDefault="00601E70" w:rsidP="00F977ED">
            <w:pPr>
              <w:autoSpaceDE w:val="0"/>
              <w:autoSpaceDN w:val="0"/>
              <w:adjustRightInd w:val="0"/>
              <w:rPr>
                <w:rFonts w:ascii="Courier New" w:hAnsi="Courier New" w:cs="Courier New"/>
                <w:sz w:val="18"/>
                <w:szCs w:val="20"/>
              </w:rPr>
            </w:pPr>
            <w:r w:rsidRPr="00601E70">
              <w:rPr>
                <w:rFonts w:ascii="Courier New" w:hAnsi="Courier New" w:cs="Courier New"/>
                <w:color w:val="000000"/>
                <w:sz w:val="18"/>
                <w:szCs w:val="20"/>
              </w:rPr>
              <w:t xml:space="preserve">        } </w:t>
            </w:r>
            <w:r w:rsidRPr="00601E70">
              <w:rPr>
                <w:rFonts w:ascii="Courier New" w:hAnsi="Courier New" w:cs="Courier New"/>
                <w:b/>
                <w:bCs/>
                <w:color w:val="7F0055"/>
                <w:sz w:val="18"/>
                <w:szCs w:val="20"/>
              </w:rPr>
              <w:t>else</w:t>
            </w:r>
            <w:r w:rsidRPr="00601E70">
              <w:rPr>
                <w:rFonts w:ascii="Courier New" w:hAnsi="Courier New" w:cs="Courier New"/>
                <w:color w:val="000000"/>
                <w:sz w:val="18"/>
                <w:szCs w:val="20"/>
              </w:rPr>
              <w:t xml:space="preserve"> {</w:t>
            </w:r>
            <w:r w:rsidR="00F977ED">
              <w:rPr>
                <w:rFonts w:ascii="Courier New" w:hAnsi="Courier New" w:cs="Courier New"/>
                <w:color w:val="000000"/>
                <w:sz w:val="18"/>
                <w:szCs w:val="20"/>
              </w:rPr>
              <w:t xml:space="preserve"> /* ignore */</w:t>
            </w:r>
            <w:r w:rsidR="00F977ED">
              <w:rPr>
                <w:rFonts w:ascii="Courier New" w:hAnsi="Courier New" w:cs="Courier New"/>
                <w:sz w:val="18"/>
                <w:szCs w:val="20"/>
              </w:rPr>
              <w:t xml:space="preserve"> </w:t>
            </w:r>
            <w:r w:rsidRPr="00601E70">
              <w:rPr>
                <w:rFonts w:ascii="Courier New" w:hAnsi="Courier New" w:cs="Courier New"/>
                <w:color w:val="000000"/>
                <w:sz w:val="18"/>
                <w:szCs w:val="20"/>
              </w:rPr>
              <w:t>}</w:t>
            </w:r>
          </w:p>
          <w:p w:rsidR="00601E70" w:rsidRPr="00601E70" w:rsidRDefault="00601E70" w:rsidP="00601E70">
            <w:pPr>
              <w:autoSpaceDE w:val="0"/>
              <w:autoSpaceDN w:val="0"/>
              <w:adjustRightInd w:val="0"/>
              <w:rPr>
                <w:rFonts w:ascii="Courier New" w:hAnsi="Courier New" w:cs="Courier New"/>
                <w:sz w:val="18"/>
                <w:szCs w:val="20"/>
              </w:rPr>
            </w:pPr>
            <w:r w:rsidRPr="00601E70">
              <w:rPr>
                <w:rFonts w:ascii="Courier New" w:hAnsi="Courier New" w:cs="Courier New"/>
                <w:color w:val="000000"/>
                <w:sz w:val="18"/>
                <w:szCs w:val="20"/>
              </w:rPr>
              <w:t xml:space="preserve">    }</w:t>
            </w:r>
          </w:p>
          <w:p w:rsidR="00601E70" w:rsidRPr="00536F04" w:rsidRDefault="00601E70" w:rsidP="00446819">
            <w:pPr>
              <w:keepNext/>
              <w:autoSpaceDE w:val="0"/>
              <w:autoSpaceDN w:val="0"/>
              <w:adjustRightInd w:val="0"/>
              <w:rPr>
                <w:rFonts w:ascii="Courier New" w:hAnsi="Courier New" w:cs="Courier New"/>
                <w:sz w:val="18"/>
                <w:szCs w:val="20"/>
              </w:rPr>
            </w:pPr>
            <w:r w:rsidRPr="00601E70">
              <w:rPr>
                <w:rFonts w:ascii="Courier New" w:hAnsi="Courier New" w:cs="Courier New"/>
                <w:color w:val="000000"/>
                <w:sz w:val="18"/>
                <w:szCs w:val="20"/>
              </w:rPr>
              <w:t>}</w:t>
            </w:r>
            <w:r w:rsidR="00536F04">
              <w:rPr>
                <w:rFonts w:ascii="Courier New" w:hAnsi="Courier New" w:cs="Courier New"/>
                <w:sz w:val="18"/>
                <w:szCs w:val="20"/>
              </w:rPr>
              <w:br/>
            </w:r>
          </w:p>
        </w:tc>
      </w:tr>
    </w:tbl>
    <w:p w:rsidR="00601E70" w:rsidRDefault="00446819" w:rsidP="00446819">
      <w:pPr>
        <w:pStyle w:val="Caption"/>
      </w:pPr>
      <w:bookmarkStart w:id="87" w:name="_Ref310591159"/>
      <w:r>
        <w:t xml:space="preserve">Figure </w:t>
      </w:r>
      <w:fldSimple w:instr=" SEQ Figure \* ARABIC ">
        <w:r w:rsidR="00823497">
          <w:rPr>
            <w:noProof/>
          </w:rPr>
          <w:t>14</w:t>
        </w:r>
      </w:fldSimple>
      <w:bookmarkEnd w:id="87"/>
      <w:r>
        <w:t xml:space="preserve"> Sending the APDU command and receiving a response</w:t>
      </w:r>
    </w:p>
    <w:p w:rsidR="00601E70" w:rsidRDefault="003C6454">
      <w:pPr>
        <w:spacing w:before="100" w:beforeAutospacing="1" w:after="100" w:afterAutospacing="1" w:line="360" w:lineRule="atLeast"/>
        <w:outlineLvl w:val="0"/>
      </w:pPr>
      <w:r>
        <w:t xml:space="preserve">The example code that is associated with this article was used to construct the fragments in the preceding sections. Some logic such as some error handling and logging has not been </w:t>
      </w:r>
      <w:del w:id="88" w:author="user" w:date="2012-01-10T11:39:00Z">
        <w:r w:rsidDel="008116C7">
          <w:delText xml:space="preserve">displayed </w:delText>
        </w:r>
      </w:del>
      <w:ins w:id="89" w:author="user" w:date="2012-01-10T11:39:00Z">
        <w:r w:rsidR="008116C7">
          <w:t xml:space="preserve">included in the article </w:t>
        </w:r>
      </w:ins>
      <w:r>
        <w:t>in order to make the overall logic easier to grasp and understand.</w:t>
      </w:r>
    </w:p>
    <w:p w:rsidR="00A31B57" w:rsidRDefault="00A31B57">
      <w:pPr>
        <w:spacing w:before="100" w:beforeAutospacing="1" w:after="100" w:afterAutospacing="1" w:line="360" w:lineRule="atLeast"/>
        <w:outlineLvl w:val="0"/>
      </w:pPr>
    </w:p>
    <w:p w:rsidR="00A31B57" w:rsidRDefault="00A31B57" w:rsidP="00A31B57">
      <w:pPr>
        <w:spacing w:before="100" w:beforeAutospacing="1" w:after="100" w:afterAutospacing="1" w:line="360" w:lineRule="atLeast"/>
        <w:outlineLvl w:val="0"/>
        <w:rPr>
          <w:rFonts w:ascii="Arial" w:eastAsia="Times New Roman" w:hAnsi="Arial" w:cs="Arial"/>
          <w:b/>
          <w:bCs/>
          <w:kern w:val="36"/>
          <w:sz w:val="48"/>
          <w:szCs w:val="48"/>
          <w:lang w:eastAsia="en-GB"/>
        </w:rPr>
      </w:pPr>
      <w:r>
        <w:rPr>
          <w:rFonts w:ascii="Arial" w:eastAsia="Times New Roman" w:hAnsi="Arial" w:cs="Arial"/>
          <w:b/>
          <w:bCs/>
          <w:kern w:val="36"/>
          <w:sz w:val="48"/>
          <w:szCs w:val="48"/>
          <w:lang w:eastAsia="en-GB"/>
        </w:rPr>
        <w:lastRenderedPageBreak/>
        <w:t>Running the Sample Application</w:t>
      </w:r>
    </w:p>
    <w:p w:rsidR="003C6454" w:rsidRDefault="003C6454">
      <w:pPr>
        <w:spacing w:before="100" w:beforeAutospacing="1" w:after="100" w:afterAutospacing="1" w:line="360" w:lineRule="atLeast"/>
        <w:outlineLvl w:val="0"/>
        <w:rPr>
          <w:ins w:id="90" w:author="user" w:date="2012-01-12T15:27:00Z"/>
        </w:rPr>
      </w:pPr>
      <w:r>
        <w:t xml:space="preserve">If you run the </w:t>
      </w:r>
      <w:r w:rsidR="00A31B57">
        <w:t>sample</w:t>
      </w:r>
      <w:r>
        <w:t xml:space="preserve"> </w:t>
      </w:r>
      <w:del w:id="91" w:author="user" w:date="2012-01-13T09:08:00Z">
        <w:r w:rsidDel="0061298F">
          <w:delText xml:space="preserve">code </w:delText>
        </w:r>
      </w:del>
      <w:ins w:id="92" w:author="user" w:date="2012-01-13T09:08:00Z">
        <w:r w:rsidR="0061298F">
          <w:t xml:space="preserve">application </w:t>
        </w:r>
      </w:ins>
      <w:del w:id="93" w:author="user" w:date="2012-01-13T09:08:00Z">
        <w:r w:rsidDel="0061298F">
          <w:delText xml:space="preserve">in </w:delText>
        </w:r>
      </w:del>
      <w:ins w:id="94" w:author="user" w:date="2012-01-13T09:08:00Z">
        <w:r w:rsidR="0061298F">
          <w:t>o</w:t>
        </w:r>
        <w:r w:rsidR="0061298F">
          <w:t xml:space="preserve">n </w:t>
        </w:r>
      </w:ins>
      <w:r>
        <w:t>two BlackBerry devices</w:t>
      </w:r>
      <w:del w:id="95" w:author="user" w:date="2012-01-13T09:08:00Z">
        <w:r w:rsidDel="0061298F">
          <w:delText xml:space="preserve"> and follow the instructions</w:delText>
        </w:r>
      </w:del>
      <w:r>
        <w:t xml:space="preserve">, </w:t>
      </w:r>
      <w:ins w:id="96" w:author="user" w:date="2012-01-13T09:08:00Z">
        <w:r w:rsidR="0061298F">
          <w:t xml:space="preserve">one emulating the smart card target and one the reader and </w:t>
        </w:r>
      </w:ins>
      <w:r>
        <w:t>bring</w:t>
      </w:r>
      <w:del w:id="97" w:author="user" w:date="2012-01-13T09:08:00Z">
        <w:r w:rsidDel="0061298F">
          <w:delText>ing</w:delText>
        </w:r>
      </w:del>
      <w:r>
        <w:t xml:space="preserve"> them together</w:t>
      </w:r>
      <w:ins w:id="98" w:author="user" w:date="2012-01-13T09:09:00Z">
        <w:r w:rsidR="003656D5">
          <w:t>,</w:t>
        </w:r>
      </w:ins>
      <w:r>
        <w:t xml:space="preserve"> then they will exchange </w:t>
      </w:r>
      <w:ins w:id="99" w:author="user" w:date="2012-01-13T09:09:00Z">
        <w:r w:rsidR="0061298F">
          <w:t xml:space="preserve">APDUs and </w:t>
        </w:r>
        <w:r w:rsidR="003656D5">
          <w:t>some user</w:t>
        </w:r>
      </w:ins>
      <w:ins w:id="100" w:author="user" w:date="2012-01-13T09:10:00Z">
        <w:r w:rsidR="003656D5">
          <w:t>-</w:t>
        </w:r>
      </w:ins>
      <w:proofErr w:type="gramStart"/>
      <w:ins w:id="101" w:author="user" w:date="2012-01-13T09:09:00Z">
        <w:r w:rsidR="0061298F">
          <w:t>definable  text</w:t>
        </w:r>
      </w:ins>
      <w:proofErr w:type="gramEnd"/>
      <w:del w:id="102" w:author="user" w:date="2012-01-13T09:09:00Z">
        <w:r w:rsidDel="0061298F">
          <w:delText>data that has been entered into a field on the screen of the device that is emulating a virtual card and this will be displayed on the screen of the other device that is acting as the reader</w:delText>
        </w:r>
      </w:del>
      <w:r>
        <w:t xml:space="preserve">. </w:t>
      </w:r>
    </w:p>
    <w:p w:rsidR="00517EBD" w:rsidRDefault="00517EBD">
      <w:pPr>
        <w:spacing w:before="100" w:beforeAutospacing="1" w:after="100" w:afterAutospacing="1" w:line="360" w:lineRule="atLeast"/>
        <w:outlineLvl w:val="0"/>
        <w:rPr>
          <w:ins w:id="103" w:author="user" w:date="2012-01-12T15:28:00Z"/>
        </w:rPr>
      </w:pPr>
      <w:ins w:id="104" w:author="user" w:date="2012-01-12T15:27:00Z">
        <w:r>
          <w:t xml:space="preserve">To use the sample application, </w:t>
        </w:r>
      </w:ins>
      <w:ins w:id="105" w:author="user" w:date="2012-01-12T15:28:00Z">
        <w:r>
          <w:t xml:space="preserve">first, </w:t>
        </w:r>
      </w:ins>
      <w:ins w:id="106" w:author="user" w:date="2012-01-12T15:27:00Z">
        <w:r>
          <w:t xml:space="preserve">install it on two NFC-enabled BlackBerry devices. </w:t>
        </w:r>
      </w:ins>
      <w:ins w:id="107" w:author="user" w:date="2012-01-12T15:28:00Z">
        <w:r>
          <w:t>Launch the application on both devices and at the first screen, select “Emulate Smart Card” on the first device and “Emulate Reader” on the second.</w:t>
        </w:r>
      </w:ins>
      <w:ins w:id="108" w:author="user" w:date="2012-01-12T15:33:00Z">
        <w:r>
          <w:t xml:space="preserve"> See Figure 15.</w:t>
        </w:r>
      </w:ins>
    </w:p>
    <w:p w:rsidR="00000000" w:rsidRDefault="00FB56C0">
      <w:pPr>
        <w:keepNext/>
        <w:spacing w:before="100" w:beforeAutospacing="1" w:after="100" w:afterAutospacing="1" w:line="360" w:lineRule="atLeast"/>
        <w:outlineLvl w:val="0"/>
        <w:rPr>
          <w:ins w:id="109" w:author="user" w:date="2012-01-12T15:33:00Z"/>
        </w:rPr>
        <w:pPrChange w:id="110" w:author="user" w:date="2012-01-12T15:33:00Z">
          <w:pPr>
            <w:spacing w:before="100" w:beforeAutospacing="1" w:after="100" w:afterAutospacing="1" w:line="360" w:lineRule="atLeast"/>
            <w:outlineLvl w:val="0"/>
          </w:pPr>
        </w:pPrChange>
      </w:pPr>
      <w:ins w:id="111" w:author="user" w:date="2012-01-12T15:31:00Z">
        <w:r>
          <w:rPr>
            <w:noProof/>
            <w:lang w:eastAsia="en-GB"/>
          </w:rPr>
          <w:drawing>
            <wp:inline distT="0" distB="0" distL="0" distR="0">
              <wp:extent cx="3383280" cy="2537460"/>
              <wp:effectExtent l="19050" t="19050" r="26670" b="15240"/>
              <wp:docPr id="8" name="Picture 7" descr="role_selection.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ole_selection.bmp"/>
                      <pic:cNvPicPr/>
                    </pic:nvPicPr>
                    <pic:blipFill>
                      <a:blip r:embed="rId14" cstate="print"/>
                      <a:stretch>
                        <a:fillRect/>
                      </a:stretch>
                    </pic:blipFill>
                    <pic:spPr>
                      <a:xfrm>
                        <a:off x="0" y="0"/>
                        <a:ext cx="3383280" cy="2537460"/>
                      </a:xfrm>
                      <a:prstGeom prst="rect">
                        <a:avLst/>
                      </a:prstGeom>
                      <a:ln w="12700">
                        <a:solidFill>
                          <a:schemeClr val="tx1"/>
                        </a:solidFill>
                      </a:ln>
                    </pic:spPr>
                  </pic:pic>
                </a:graphicData>
              </a:graphic>
            </wp:inline>
          </w:drawing>
        </w:r>
      </w:ins>
    </w:p>
    <w:p w:rsidR="00000000" w:rsidRDefault="00517EBD">
      <w:pPr>
        <w:pStyle w:val="Caption"/>
        <w:rPr>
          <w:ins w:id="112" w:author="user" w:date="2012-01-12T15:32:00Z"/>
        </w:rPr>
        <w:pPrChange w:id="113" w:author="user" w:date="2012-01-12T15:33:00Z">
          <w:pPr>
            <w:spacing w:before="100" w:beforeAutospacing="1" w:after="100" w:afterAutospacing="1" w:line="360" w:lineRule="atLeast"/>
            <w:outlineLvl w:val="0"/>
          </w:pPr>
        </w:pPrChange>
      </w:pPr>
      <w:ins w:id="114" w:author="user" w:date="2012-01-12T15:33:00Z">
        <w:r>
          <w:t xml:space="preserve">Figure </w:t>
        </w:r>
        <w:r w:rsidR="00D56316">
          <w:fldChar w:fldCharType="begin"/>
        </w:r>
        <w:r>
          <w:instrText xml:space="preserve"> SEQ Figure \* ARABIC </w:instrText>
        </w:r>
      </w:ins>
      <w:r w:rsidR="00D56316">
        <w:fldChar w:fldCharType="separate"/>
      </w:r>
      <w:ins w:id="115" w:author="user" w:date="2012-01-13T09:14:00Z">
        <w:r w:rsidR="00823497">
          <w:rPr>
            <w:noProof/>
          </w:rPr>
          <w:t>15</w:t>
        </w:r>
      </w:ins>
      <w:ins w:id="116" w:author="user" w:date="2012-01-12T15:33:00Z">
        <w:r w:rsidR="00D56316">
          <w:fldChar w:fldCharType="end"/>
        </w:r>
        <w:proofErr w:type="gramStart"/>
        <w:r>
          <w:t xml:space="preserve"> - Sample application - emulation </w:t>
        </w:r>
        <w:r>
          <w:rPr>
            <w:noProof/>
          </w:rPr>
          <w:t>role selection</w:t>
        </w:r>
      </w:ins>
      <w:proofErr w:type="gramEnd"/>
    </w:p>
    <w:p w:rsidR="00517EBD" w:rsidRDefault="00964D38">
      <w:pPr>
        <w:spacing w:before="100" w:beforeAutospacing="1" w:after="100" w:afterAutospacing="1" w:line="360" w:lineRule="atLeast"/>
        <w:outlineLvl w:val="0"/>
        <w:rPr>
          <w:ins w:id="117" w:author="user" w:date="2012-01-12T15:35:00Z"/>
        </w:rPr>
      </w:pPr>
      <w:ins w:id="118" w:author="user" w:date="2012-01-12T15:35:00Z">
        <w:r>
          <w:t>The device which is emulating the smart card will look like Figure 16 initially whilst Figure 17 shows the device emulating the reader.</w:t>
        </w:r>
      </w:ins>
    </w:p>
    <w:p w:rsidR="00000000" w:rsidRDefault="00FB56C0">
      <w:pPr>
        <w:keepNext/>
        <w:spacing w:before="100" w:beforeAutospacing="1" w:after="100" w:afterAutospacing="1" w:line="360" w:lineRule="atLeast"/>
        <w:outlineLvl w:val="0"/>
        <w:rPr>
          <w:ins w:id="119" w:author="user" w:date="2012-01-12T15:36:00Z"/>
        </w:rPr>
        <w:pPrChange w:id="120" w:author="user" w:date="2012-01-12T15:36:00Z">
          <w:pPr>
            <w:spacing w:before="100" w:beforeAutospacing="1" w:after="100" w:afterAutospacing="1" w:line="360" w:lineRule="atLeast"/>
            <w:outlineLvl w:val="0"/>
          </w:pPr>
        </w:pPrChange>
      </w:pPr>
      <w:ins w:id="121" w:author="user" w:date="2012-01-12T15:35:00Z">
        <w:r>
          <w:rPr>
            <w:noProof/>
            <w:lang w:eastAsia="en-GB"/>
          </w:rPr>
          <w:drawing>
            <wp:inline distT="0" distB="0" distL="0" distR="0">
              <wp:extent cx="3383280" cy="2537460"/>
              <wp:effectExtent l="19050" t="19050" r="26670" b="15240"/>
              <wp:docPr id="9" name="Picture 8" descr="sc_emulation1.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_emulation1.bmp"/>
                      <pic:cNvPicPr/>
                    </pic:nvPicPr>
                    <pic:blipFill>
                      <a:blip r:embed="rId15" cstate="print"/>
                      <a:stretch>
                        <a:fillRect/>
                      </a:stretch>
                    </pic:blipFill>
                    <pic:spPr>
                      <a:xfrm>
                        <a:off x="0" y="0"/>
                        <a:ext cx="3383280" cy="2537460"/>
                      </a:xfrm>
                      <a:prstGeom prst="rect">
                        <a:avLst/>
                      </a:prstGeom>
                      <a:ln w="12700">
                        <a:solidFill>
                          <a:schemeClr val="tx1"/>
                        </a:solidFill>
                      </a:ln>
                    </pic:spPr>
                  </pic:pic>
                </a:graphicData>
              </a:graphic>
            </wp:inline>
          </w:drawing>
        </w:r>
      </w:ins>
    </w:p>
    <w:p w:rsidR="00000000" w:rsidRDefault="001855C6">
      <w:pPr>
        <w:pStyle w:val="Caption"/>
        <w:rPr>
          <w:ins w:id="122" w:author="user" w:date="2012-01-12T15:36:00Z"/>
        </w:rPr>
        <w:pPrChange w:id="123" w:author="user" w:date="2012-01-12T15:36:00Z">
          <w:pPr>
            <w:spacing w:before="100" w:beforeAutospacing="1" w:after="100" w:afterAutospacing="1" w:line="360" w:lineRule="atLeast"/>
            <w:outlineLvl w:val="0"/>
          </w:pPr>
        </w:pPrChange>
      </w:pPr>
      <w:ins w:id="124" w:author="user" w:date="2012-01-12T15:36:00Z">
        <w:r>
          <w:t xml:space="preserve">Figure </w:t>
        </w:r>
        <w:r w:rsidR="00D56316">
          <w:fldChar w:fldCharType="begin"/>
        </w:r>
        <w:r>
          <w:instrText xml:space="preserve"> SEQ Figure \* ARABIC </w:instrText>
        </w:r>
      </w:ins>
      <w:r w:rsidR="00D56316">
        <w:fldChar w:fldCharType="separate"/>
      </w:r>
      <w:ins w:id="125" w:author="user" w:date="2012-01-13T09:14:00Z">
        <w:r w:rsidR="00823497">
          <w:rPr>
            <w:noProof/>
          </w:rPr>
          <w:t>16</w:t>
        </w:r>
      </w:ins>
      <w:ins w:id="126" w:author="user" w:date="2012-01-12T15:36:00Z">
        <w:r w:rsidR="00D56316">
          <w:fldChar w:fldCharType="end"/>
        </w:r>
        <w:proofErr w:type="gramStart"/>
        <w:r>
          <w:t xml:space="preserve"> - Sample application - card emulation</w:t>
        </w:r>
        <w:proofErr w:type="gramEnd"/>
      </w:ins>
    </w:p>
    <w:p w:rsidR="00000000" w:rsidRDefault="00FB56C0">
      <w:pPr>
        <w:keepNext/>
        <w:rPr>
          <w:ins w:id="127" w:author="user" w:date="2012-01-12T15:37:00Z"/>
        </w:rPr>
        <w:pPrChange w:id="128" w:author="user" w:date="2012-01-12T15:37:00Z">
          <w:pPr/>
        </w:pPrChange>
      </w:pPr>
      <w:ins w:id="129" w:author="user" w:date="2012-01-12T15:37:00Z">
        <w:r>
          <w:rPr>
            <w:noProof/>
            <w:lang w:eastAsia="en-GB"/>
          </w:rPr>
          <w:lastRenderedPageBreak/>
          <w:drawing>
            <wp:inline distT="0" distB="0" distL="0" distR="0">
              <wp:extent cx="3383280" cy="2537460"/>
              <wp:effectExtent l="19050" t="19050" r="26670" b="15240"/>
              <wp:docPr id="10" name="Picture 9" descr="sr_emulation1.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r_emulation1.bmp"/>
                      <pic:cNvPicPr/>
                    </pic:nvPicPr>
                    <pic:blipFill>
                      <a:blip r:embed="rId16" cstate="print"/>
                      <a:stretch>
                        <a:fillRect/>
                      </a:stretch>
                    </pic:blipFill>
                    <pic:spPr>
                      <a:xfrm>
                        <a:off x="0" y="0"/>
                        <a:ext cx="3383280" cy="2537460"/>
                      </a:xfrm>
                      <a:prstGeom prst="rect">
                        <a:avLst/>
                      </a:prstGeom>
                      <a:ln w="12700">
                        <a:solidFill>
                          <a:schemeClr val="tx1"/>
                        </a:solidFill>
                      </a:ln>
                    </pic:spPr>
                  </pic:pic>
                </a:graphicData>
              </a:graphic>
            </wp:inline>
          </w:drawing>
        </w:r>
      </w:ins>
    </w:p>
    <w:p w:rsidR="00000000" w:rsidRDefault="001855C6">
      <w:pPr>
        <w:pStyle w:val="Caption"/>
        <w:rPr>
          <w:ins w:id="130" w:author="user" w:date="2012-01-12T15:37:00Z"/>
        </w:rPr>
        <w:pPrChange w:id="131" w:author="user" w:date="2012-01-12T15:37:00Z">
          <w:pPr>
            <w:spacing w:before="100" w:beforeAutospacing="1" w:after="100" w:afterAutospacing="1" w:line="360" w:lineRule="atLeast"/>
            <w:outlineLvl w:val="0"/>
          </w:pPr>
        </w:pPrChange>
      </w:pPr>
      <w:ins w:id="132" w:author="user" w:date="2012-01-12T15:37:00Z">
        <w:r>
          <w:t xml:space="preserve">Figure </w:t>
        </w:r>
        <w:r w:rsidR="00D56316">
          <w:fldChar w:fldCharType="begin"/>
        </w:r>
        <w:r>
          <w:instrText xml:space="preserve"> SEQ Figure \* ARABIC </w:instrText>
        </w:r>
      </w:ins>
      <w:r w:rsidR="00D56316">
        <w:fldChar w:fldCharType="separate"/>
      </w:r>
      <w:ins w:id="133" w:author="user" w:date="2012-01-13T09:14:00Z">
        <w:r w:rsidR="00823497">
          <w:rPr>
            <w:noProof/>
          </w:rPr>
          <w:t>17</w:t>
        </w:r>
      </w:ins>
      <w:ins w:id="134" w:author="user" w:date="2012-01-12T15:37:00Z">
        <w:r w:rsidR="00D56316">
          <w:fldChar w:fldCharType="end"/>
        </w:r>
        <w:proofErr w:type="gramStart"/>
        <w:r>
          <w:t xml:space="preserve"> - Sample application - reader emulation</w:t>
        </w:r>
        <w:proofErr w:type="gramEnd"/>
      </w:ins>
    </w:p>
    <w:p w:rsidR="00000000" w:rsidRDefault="003E5768">
      <w:pPr>
        <w:rPr>
          <w:ins w:id="135" w:author="user" w:date="2012-01-12T15:37:00Z"/>
        </w:rPr>
        <w:pPrChange w:id="136" w:author="user" w:date="2012-01-12T15:37:00Z">
          <w:pPr>
            <w:spacing w:before="100" w:beforeAutospacing="1" w:after="100" w:afterAutospacing="1" w:line="360" w:lineRule="atLeast"/>
            <w:outlineLvl w:val="0"/>
          </w:pPr>
        </w:pPrChange>
      </w:pPr>
      <w:ins w:id="137" w:author="user" w:date="2012-01-12T15:37:00Z">
        <w:r>
          <w:t>As you can see, the screen in either emulation mode is largely made up of an event log section. This is where messages will be output by the application to give you an insight into what is going on. Note that new messages get added to the top of the list.</w:t>
        </w:r>
      </w:ins>
    </w:p>
    <w:p w:rsidR="00000000" w:rsidRDefault="00DB0EEA">
      <w:pPr>
        <w:rPr>
          <w:ins w:id="138" w:author="user" w:date="2012-01-12T15:42:00Z"/>
        </w:rPr>
        <w:pPrChange w:id="139" w:author="user" w:date="2012-01-12T15:37:00Z">
          <w:pPr>
            <w:spacing w:before="100" w:beforeAutospacing="1" w:after="100" w:afterAutospacing="1" w:line="360" w:lineRule="atLeast"/>
            <w:outlineLvl w:val="0"/>
          </w:pPr>
        </w:pPrChange>
      </w:pPr>
      <w:ins w:id="140" w:author="user" w:date="2012-01-12T15:38:00Z">
        <w:r>
          <w:t>Now all you need to do is bring the two devices together so that their NFC antennae are more or less aligned. Depending on what the two devices are this may be easy or it may require a little experimentation to get right. When you do have the two devices properly aligned so that they can detect each others NFC fields, you</w:t>
        </w:r>
      </w:ins>
      <w:ins w:id="141" w:author="user" w:date="2012-01-12T15:40:00Z">
        <w:r>
          <w:t xml:space="preserve">’ll see activity on each screen. </w:t>
        </w:r>
      </w:ins>
      <w:ins w:id="142" w:author="user" w:date="2012-01-12T15:42:00Z">
        <w:r w:rsidR="00E63974">
          <w:t>Figure 18 shows the device which is emulating the card whilst Figure 19 shows the reader device.</w:t>
        </w:r>
      </w:ins>
    </w:p>
    <w:p w:rsidR="00000000" w:rsidRDefault="0026141E">
      <w:pPr>
        <w:keepNext/>
        <w:rPr>
          <w:ins w:id="143" w:author="user" w:date="2012-01-12T15:43:00Z"/>
        </w:rPr>
        <w:pPrChange w:id="144" w:author="user" w:date="2012-01-12T15:43:00Z">
          <w:pPr/>
        </w:pPrChange>
      </w:pPr>
      <w:ins w:id="145" w:author="user" w:date="2012-01-13T09:20:00Z">
        <w:r>
          <w:rPr>
            <w:noProof/>
            <w:lang w:eastAsia="en-GB"/>
          </w:rPr>
          <w:drawing>
            <wp:inline distT="0" distB="0" distL="0" distR="0">
              <wp:extent cx="3383280" cy="2537460"/>
              <wp:effectExtent l="19050" t="19050" r="26670" b="15240"/>
              <wp:docPr id="17" name="Picture 16" descr="sc_emulation2.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_emulation2.bmp"/>
                      <pic:cNvPicPr/>
                    </pic:nvPicPr>
                    <pic:blipFill>
                      <a:blip r:embed="rId17" cstate="print"/>
                      <a:stretch>
                        <a:fillRect/>
                      </a:stretch>
                    </pic:blipFill>
                    <pic:spPr>
                      <a:xfrm>
                        <a:off x="0" y="0"/>
                        <a:ext cx="3383280" cy="2537460"/>
                      </a:xfrm>
                      <a:prstGeom prst="rect">
                        <a:avLst/>
                      </a:prstGeom>
                      <a:ln w="12700">
                        <a:solidFill>
                          <a:schemeClr val="tx1"/>
                        </a:solidFill>
                      </a:ln>
                    </pic:spPr>
                  </pic:pic>
                </a:graphicData>
              </a:graphic>
            </wp:inline>
          </w:drawing>
        </w:r>
      </w:ins>
    </w:p>
    <w:p w:rsidR="00000000" w:rsidRDefault="00383809">
      <w:pPr>
        <w:pStyle w:val="Caption"/>
        <w:pPrChange w:id="146" w:author="user" w:date="2012-01-12T15:43:00Z">
          <w:pPr>
            <w:spacing w:before="100" w:beforeAutospacing="1" w:after="100" w:afterAutospacing="1" w:line="360" w:lineRule="atLeast"/>
            <w:outlineLvl w:val="0"/>
          </w:pPr>
        </w:pPrChange>
      </w:pPr>
      <w:ins w:id="147" w:author="user" w:date="2012-01-12T15:43:00Z">
        <w:r>
          <w:t xml:space="preserve">Figure </w:t>
        </w:r>
        <w:r w:rsidR="00D56316">
          <w:fldChar w:fldCharType="begin"/>
        </w:r>
        <w:r>
          <w:instrText xml:space="preserve"> SEQ Figure \* ARABIC </w:instrText>
        </w:r>
      </w:ins>
      <w:r w:rsidR="00D56316">
        <w:fldChar w:fldCharType="separate"/>
      </w:r>
      <w:proofErr w:type="gramStart"/>
      <w:ins w:id="148" w:author="user" w:date="2012-01-13T09:14:00Z">
        <w:r w:rsidR="00823497">
          <w:rPr>
            <w:noProof/>
          </w:rPr>
          <w:t>18</w:t>
        </w:r>
      </w:ins>
      <w:ins w:id="149" w:author="user" w:date="2012-01-12T15:43:00Z">
        <w:r w:rsidR="00D56316">
          <w:fldChar w:fldCharType="end"/>
        </w:r>
        <w:r>
          <w:t xml:space="preserve"> - Sample application - card emulation in action</w:t>
        </w:r>
      </w:ins>
      <w:proofErr w:type="gramEnd"/>
    </w:p>
    <w:p w:rsidR="003656D5" w:rsidRDefault="003656D5">
      <w:pPr>
        <w:spacing w:before="100" w:beforeAutospacing="1" w:after="100" w:afterAutospacing="1" w:line="360" w:lineRule="atLeast"/>
        <w:outlineLvl w:val="0"/>
        <w:rPr>
          <w:ins w:id="150" w:author="user" w:date="2012-01-13T09:11:00Z"/>
        </w:rPr>
      </w:pPr>
    </w:p>
    <w:p w:rsidR="003656D5" w:rsidRDefault="003656D5" w:rsidP="003656D5">
      <w:pPr>
        <w:keepNext/>
        <w:spacing w:before="100" w:beforeAutospacing="1" w:after="100" w:afterAutospacing="1" w:line="360" w:lineRule="atLeast"/>
        <w:outlineLvl w:val="0"/>
        <w:rPr>
          <w:ins w:id="151" w:author="user" w:date="2012-01-13T09:12:00Z"/>
        </w:rPr>
        <w:pPrChange w:id="152" w:author="user" w:date="2012-01-13T09:12:00Z">
          <w:pPr>
            <w:spacing w:before="100" w:beforeAutospacing="1" w:after="100" w:afterAutospacing="1" w:line="360" w:lineRule="atLeast"/>
            <w:outlineLvl w:val="0"/>
          </w:pPr>
        </w:pPrChange>
      </w:pPr>
      <w:ins w:id="153" w:author="user" w:date="2012-01-13T09:11:00Z">
        <w:r>
          <w:rPr>
            <w:noProof/>
            <w:lang w:eastAsia="en-GB"/>
          </w:rPr>
          <w:lastRenderedPageBreak/>
          <w:drawing>
            <wp:inline distT="0" distB="0" distL="0" distR="0">
              <wp:extent cx="3383280" cy="2537460"/>
              <wp:effectExtent l="19050" t="19050" r="26670" b="15240"/>
              <wp:docPr id="12" name="Picture 11" descr="sr_emulation2.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r_emulation2.bmp"/>
                      <pic:cNvPicPr/>
                    </pic:nvPicPr>
                    <pic:blipFill>
                      <a:blip r:embed="rId18" cstate="print"/>
                      <a:stretch>
                        <a:fillRect/>
                      </a:stretch>
                    </pic:blipFill>
                    <pic:spPr>
                      <a:xfrm>
                        <a:off x="0" y="0"/>
                        <a:ext cx="3383280" cy="2537460"/>
                      </a:xfrm>
                      <a:prstGeom prst="rect">
                        <a:avLst/>
                      </a:prstGeom>
                      <a:ln w="12700">
                        <a:solidFill>
                          <a:schemeClr val="tx1"/>
                        </a:solidFill>
                      </a:ln>
                    </pic:spPr>
                  </pic:pic>
                </a:graphicData>
              </a:graphic>
            </wp:inline>
          </w:drawing>
        </w:r>
      </w:ins>
    </w:p>
    <w:p w:rsidR="003656D5" w:rsidRDefault="003656D5" w:rsidP="003656D5">
      <w:pPr>
        <w:pStyle w:val="Caption"/>
        <w:rPr>
          <w:ins w:id="154" w:author="user" w:date="2012-01-13T09:11:00Z"/>
        </w:rPr>
        <w:pPrChange w:id="155" w:author="user" w:date="2012-01-13T09:12:00Z">
          <w:pPr>
            <w:spacing w:before="100" w:beforeAutospacing="1" w:after="100" w:afterAutospacing="1" w:line="360" w:lineRule="atLeast"/>
            <w:outlineLvl w:val="0"/>
          </w:pPr>
        </w:pPrChange>
      </w:pPr>
      <w:ins w:id="156" w:author="user" w:date="2012-01-13T09:12:00Z">
        <w:r>
          <w:t xml:space="preserve">Figure </w:t>
        </w:r>
        <w:r>
          <w:fldChar w:fldCharType="begin"/>
        </w:r>
        <w:r>
          <w:instrText xml:space="preserve"> SEQ Figure \* ARABIC </w:instrText>
        </w:r>
      </w:ins>
      <w:r>
        <w:fldChar w:fldCharType="separate"/>
      </w:r>
      <w:ins w:id="157" w:author="user" w:date="2012-01-13T09:14:00Z">
        <w:r w:rsidR="00823497">
          <w:rPr>
            <w:noProof/>
          </w:rPr>
          <w:t>19</w:t>
        </w:r>
      </w:ins>
      <w:ins w:id="158" w:author="user" w:date="2012-01-13T09:12:00Z">
        <w:r>
          <w:fldChar w:fldCharType="end"/>
        </w:r>
        <w:proofErr w:type="gramStart"/>
        <w:r>
          <w:t xml:space="preserve"> - </w:t>
        </w:r>
        <w:r w:rsidRPr="00476827">
          <w:t xml:space="preserve">Sample application - </w:t>
        </w:r>
        <w:r>
          <w:t>reader</w:t>
        </w:r>
        <w:r w:rsidRPr="00476827">
          <w:t xml:space="preserve"> emulation in action</w:t>
        </w:r>
      </w:ins>
      <w:proofErr w:type="gramEnd"/>
    </w:p>
    <w:p w:rsidR="00383809" w:rsidRDefault="00383809">
      <w:pPr>
        <w:spacing w:before="100" w:beforeAutospacing="1" w:after="100" w:afterAutospacing="1" w:line="360" w:lineRule="atLeast"/>
        <w:outlineLvl w:val="0"/>
        <w:rPr>
          <w:ins w:id="159" w:author="user" w:date="2012-01-13T09:19:00Z"/>
        </w:rPr>
      </w:pPr>
      <w:ins w:id="160" w:author="user" w:date="2012-01-12T15:43:00Z">
        <w:r>
          <w:t>Note that entries in the event log section are prefixed with either “info:”, “rcvd:” or “resp:</w:t>
        </w:r>
        <w:proofErr w:type="gramStart"/>
        <w:r>
          <w:t>”.</w:t>
        </w:r>
        <w:proofErr w:type="gramEnd"/>
        <w:r>
          <w:t xml:space="preserve"> This is an indication of what type of messageis being displayed. </w:t>
        </w:r>
      </w:ins>
      <w:ins w:id="161" w:author="user" w:date="2012-01-12T15:44:00Z">
        <w:r>
          <w:t>“</w:t>
        </w:r>
        <w:proofErr w:type="gramStart"/>
        <w:r>
          <w:t>info</w:t>
        </w:r>
        <w:proofErr w:type="gramEnd"/>
        <w:r>
          <w:t>:” is just an informational message. “</w:t>
        </w:r>
        <w:proofErr w:type="gramStart"/>
        <w:r>
          <w:t>rcvd</w:t>
        </w:r>
        <w:proofErr w:type="gramEnd"/>
        <w:r>
          <w:t>:” indicates an APDU or part of an APDU received by this device from the other whilst “resp:” indicates an APDU or part of an APDU sent back to the other device as a response.</w:t>
        </w:r>
      </w:ins>
      <w:ins w:id="162" w:author="user" w:date="2012-01-13T09:15:00Z">
        <w:r w:rsidR="00790001">
          <w:t xml:space="preserve"> </w:t>
        </w:r>
        <w:r w:rsidR="00790001">
          <w:t xml:space="preserve">The messages </w:t>
        </w:r>
        <w:r w:rsidR="00790001" w:rsidRPr="00A31B57">
          <w:rPr>
            <w:b/>
          </w:rPr>
          <w:t>“Deactivated”</w:t>
        </w:r>
        <w:r w:rsidR="00790001">
          <w:t xml:space="preserve"> and </w:t>
        </w:r>
        <w:r w:rsidR="00790001" w:rsidRPr="00A31B57">
          <w:rPr>
            <w:b/>
          </w:rPr>
          <w:t>“Emulation stopped”</w:t>
        </w:r>
        <w:r w:rsidR="00790001">
          <w:t xml:space="preserve"> </w:t>
        </w:r>
        <w:r w:rsidR="00790001">
          <w:t>appear</w:t>
        </w:r>
        <w:r w:rsidR="00790001">
          <w:t xml:space="preserve"> </w:t>
        </w:r>
      </w:ins>
      <w:ins w:id="163" w:author="user" w:date="2012-01-13T09:16:00Z">
        <w:r w:rsidR="00790001">
          <w:t>when</w:t>
        </w:r>
      </w:ins>
      <w:ins w:id="164" w:author="user" w:date="2012-01-13T09:15:00Z">
        <w:r w:rsidR="00790001">
          <w:t xml:space="preserve"> the devices have separated from one another and are no longer in NFC radio range.</w:t>
        </w:r>
      </w:ins>
    </w:p>
    <w:p w:rsidR="0026141E" w:rsidRDefault="0026141E">
      <w:pPr>
        <w:spacing w:before="100" w:beforeAutospacing="1" w:after="100" w:afterAutospacing="1" w:line="360" w:lineRule="atLeast"/>
        <w:outlineLvl w:val="0"/>
        <w:rPr>
          <w:ins w:id="165" w:author="user" w:date="2012-01-12T15:49:00Z"/>
        </w:rPr>
      </w:pPr>
      <w:ins w:id="166" w:author="user" w:date="2012-01-13T09:19:00Z">
        <w:r>
          <w:t xml:space="preserve">In Figures 18 and 19 you </w:t>
        </w:r>
        <w:r>
          <w:t>can see that the text “</w:t>
        </w:r>
        <w:r>
          <w:t>Hello Martin</w:t>
        </w:r>
        <w:r>
          <w:t xml:space="preserve">” has been entered into a text field on the screen of the device performing the virtual emulation whilst in </w:t>
        </w:r>
        <w:r>
          <w:fldChar w:fldCharType="begin"/>
        </w:r>
        <w:r>
          <w:instrText xml:space="preserve"> REF _Ref310595821 \h </w:instrText>
        </w:r>
        <w:r>
          <w:fldChar w:fldCharType="separate"/>
        </w:r>
        <w:r>
          <w:t xml:space="preserve">Figure </w:t>
        </w:r>
        <w:r>
          <w:rPr>
            <w:noProof/>
          </w:rPr>
          <w:t>14</w:t>
        </w:r>
        <w:r>
          <w:fldChar w:fldCharType="end"/>
        </w:r>
        <w:r>
          <w:t xml:space="preserve"> the same text has been read on the other device and displayed on the screen along with a successful (0x90 0x00) APDU response code</w:t>
        </w:r>
      </w:ins>
    </w:p>
    <w:p w:rsidR="00516F06" w:rsidRDefault="00516F06">
      <w:pPr>
        <w:spacing w:before="100" w:beforeAutospacing="1" w:after="100" w:afterAutospacing="1" w:line="360" w:lineRule="atLeast"/>
        <w:outlineLvl w:val="0"/>
        <w:rPr>
          <w:ins w:id="167" w:author="user" w:date="2012-01-13T09:13:00Z"/>
        </w:rPr>
      </w:pPr>
      <w:ins w:id="168" w:author="user" w:date="2012-01-12T15:49:00Z">
        <w:r>
          <w:t>The application has menu items which allow you to terminate the current emulation and, in the case of the card emulation mode, set the text value which is returned to the reader.</w:t>
        </w:r>
      </w:ins>
      <w:ins w:id="169" w:author="user" w:date="2012-01-13T09:12:00Z">
        <w:r w:rsidR="00823497">
          <w:t xml:space="preserve"> In figure 19 you can see that the text value has been set to </w:t>
        </w:r>
      </w:ins>
      <w:ins w:id="170" w:author="user" w:date="2012-01-13T09:13:00Z">
        <w:r w:rsidR="00823497">
          <w:t>“</w:t>
        </w:r>
        <w:r w:rsidR="00823497">
          <w:t>Hello Martin</w:t>
        </w:r>
        <w:r w:rsidR="00823497">
          <w:t>”</w:t>
        </w:r>
        <w:r w:rsidR="00823497">
          <w:t>. Figues 20 and 21 show the text setting screen.</w:t>
        </w:r>
      </w:ins>
    </w:p>
    <w:p w:rsidR="00823497" w:rsidRDefault="00823497" w:rsidP="00823497">
      <w:pPr>
        <w:keepNext/>
        <w:spacing w:before="100" w:beforeAutospacing="1" w:after="100" w:afterAutospacing="1" w:line="360" w:lineRule="atLeast"/>
        <w:outlineLvl w:val="0"/>
        <w:rPr>
          <w:ins w:id="171" w:author="user" w:date="2012-01-13T09:14:00Z"/>
        </w:rPr>
        <w:pPrChange w:id="172" w:author="user" w:date="2012-01-13T09:14:00Z">
          <w:pPr>
            <w:spacing w:before="100" w:beforeAutospacing="1" w:after="100" w:afterAutospacing="1" w:line="360" w:lineRule="atLeast"/>
            <w:outlineLvl w:val="0"/>
          </w:pPr>
        </w:pPrChange>
      </w:pPr>
      <w:ins w:id="173" w:author="user" w:date="2012-01-13T09:13:00Z">
        <w:r>
          <w:rPr>
            <w:noProof/>
            <w:lang w:eastAsia="en-GB"/>
          </w:rPr>
          <w:lastRenderedPageBreak/>
          <w:drawing>
            <wp:inline distT="0" distB="0" distL="0" distR="0">
              <wp:extent cx="3383280" cy="2537460"/>
              <wp:effectExtent l="19050" t="19050" r="26670" b="15240"/>
              <wp:docPr id="14" name="Picture 13" descr="sc_text.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_text.bmp"/>
                      <pic:cNvPicPr/>
                    </pic:nvPicPr>
                    <pic:blipFill>
                      <a:blip r:embed="rId19" cstate="print"/>
                      <a:stretch>
                        <a:fillRect/>
                      </a:stretch>
                    </pic:blipFill>
                    <pic:spPr>
                      <a:xfrm>
                        <a:off x="0" y="0"/>
                        <a:ext cx="3383280" cy="2537460"/>
                      </a:xfrm>
                      <a:prstGeom prst="rect">
                        <a:avLst/>
                      </a:prstGeom>
                      <a:ln w="12700">
                        <a:solidFill>
                          <a:schemeClr val="tx1"/>
                        </a:solidFill>
                      </a:ln>
                    </pic:spPr>
                  </pic:pic>
                </a:graphicData>
              </a:graphic>
            </wp:inline>
          </w:drawing>
        </w:r>
      </w:ins>
    </w:p>
    <w:p w:rsidR="00823497" w:rsidRDefault="00823497" w:rsidP="00823497">
      <w:pPr>
        <w:pStyle w:val="Caption"/>
        <w:rPr>
          <w:ins w:id="174" w:author="user" w:date="2012-01-13T09:14:00Z"/>
        </w:rPr>
        <w:pPrChange w:id="175" w:author="user" w:date="2012-01-13T09:14:00Z">
          <w:pPr>
            <w:spacing w:before="100" w:beforeAutospacing="1" w:after="100" w:afterAutospacing="1" w:line="360" w:lineRule="atLeast"/>
            <w:outlineLvl w:val="0"/>
          </w:pPr>
        </w:pPrChange>
      </w:pPr>
      <w:ins w:id="176" w:author="user" w:date="2012-01-13T09:14:00Z">
        <w:r>
          <w:t xml:space="preserve">Figure </w:t>
        </w:r>
        <w:r>
          <w:fldChar w:fldCharType="begin"/>
        </w:r>
        <w:r>
          <w:instrText xml:space="preserve"> SEQ Figure \* ARABIC </w:instrText>
        </w:r>
      </w:ins>
      <w:r>
        <w:fldChar w:fldCharType="separate"/>
      </w:r>
      <w:ins w:id="177" w:author="user" w:date="2012-01-13T09:14:00Z">
        <w:r>
          <w:rPr>
            <w:noProof/>
          </w:rPr>
          <w:t>20</w:t>
        </w:r>
        <w:r>
          <w:fldChar w:fldCharType="end"/>
        </w:r>
        <w:r>
          <w:t xml:space="preserve"> - setting the response text</w:t>
        </w:r>
      </w:ins>
    </w:p>
    <w:p w:rsidR="00823497" w:rsidRDefault="00823497" w:rsidP="00823497">
      <w:pPr>
        <w:keepNext/>
        <w:rPr>
          <w:ins w:id="178" w:author="user" w:date="2012-01-13T09:14:00Z"/>
        </w:rPr>
        <w:pPrChange w:id="179" w:author="user" w:date="2012-01-13T09:14:00Z">
          <w:pPr/>
        </w:pPrChange>
      </w:pPr>
      <w:ins w:id="180" w:author="user" w:date="2012-01-13T09:14:00Z">
        <w:r>
          <w:rPr>
            <w:noProof/>
            <w:lang w:eastAsia="en-GB"/>
          </w:rPr>
          <w:drawing>
            <wp:inline distT="0" distB="0" distL="0" distR="0">
              <wp:extent cx="3383280" cy="2537460"/>
              <wp:effectExtent l="19050" t="19050" r="26670" b="15240"/>
              <wp:docPr id="15" name="Picture 14" descr="sc_text_applied.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_text_applied.bmp"/>
                      <pic:cNvPicPr/>
                    </pic:nvPicPr>
                    <pic:blipFill>
                      <a:blip r:embed="rId20" cstate="print"/>
                      <a:stretch>
                        <a:fillRect/>
                      </a:stretch>
                    </pic:blipFill>
                    <pic:spPr>
                      <a:xfrm>
                        <a:off x="0" y="0"/>
                        <a:ext cx="3383280" cy="2537460"/>
                      </a:xfrm>
                      <a:prstGeom prst="rect">
                        <a:avLst/>
                      </a:prstGeom>
                      <a:ln w="12700">
                        <a:solidFill>
                          <a:schemeClr val="tx1"/>
                        </a:solidFill>
                      </a:ln>
                    </pic:spPr>
                  </pic:pic>
                </a:graphicData>
              </a:graphic>
            </wp:inline>
          </w:drawing>
        </w:r>
      </w:ins>
    </w:p>
    <w:p w:rsidR="00823497" w:rsidRPr="00823497" w:rsidRDefault="00823497" w:rsidP="00823497">
      <w:pPr>
        <w:pStyle w:val="Caption"/>
        <w:rPr>
          <w:ins w:id="181" w:author="user" w:date="2012-01-12T15:43:00Z"/>
          <w:rPrChange w:id="182" w:author="user" w:date="2012-01-13T09:14:00Z">
            <w:rPr>
              <w:ins w:id="183" w:author="user" w:date="2012-01-12T15:43:00Z"/>
            </w:rPr>
          </w:rPrChange>
        </w:rPr>
        <w:pPrChange w:id="184" w:author="user" w:date="2012-01-13T09:14:00Z">
          <w:pPr>
            <w:spacing w:before="100" w:beforeAutospacing="1" w:after="100" w:afterAutospacing="1" w:line="360" w:lineRule="atLeast"/>
            <w:outlineLvl w:val="0"/>
          </w:pPr>
        </w:pPrChange>
      </w:pPr>
      <w:ins w:id="185" w:author="user" w:date="2012-01-13T09:14:00Z">
        <w:r>
          <w:t xml:space="preserve">Figure </w:t>
        </w:r>
        <w:r>
          <w:fldChar w:fldCharType="begin"/>
        </w:r>
        <w:r>
          <w:instrText xml:space="preserve"> SEQ Figure \* ARABIC </w:instrText>
        </w:r>
      </w:ins>
      <w:r>
        <w:fldChar w:fldCharType="separate"/>
      </w:r>
      <w:ins w:id="186" w:author="user" w:date="2012-01-13T09:14:00Z">
        <w:r>
          <w:rPr>
            <w:noProof/>
          </w:rPr>
          <w:t>21</w:t>
        </w:r>
        <w:r>
          <w:fldChar w:fldCharType="end"/>
        </w:r>
        <w:r>
          <w:t xml:space="preserve"> - applying the new response text setting</w:t>
        </w:r>
      </w:ins>
    </w:p>
    <w:p w:rsidR="00A31B57" w:rsidDel="0026141E" w:rsidRDefault="00A31B57">
      <w:pPr>
        <w:spacing w:before="100" w:beforeAutospacing="1" w:after="100" w:afterAutospacing="1" w:line="360" w:lineRule="atLeast"/>
        <w:outlineLvl w:val="0"/>
        <w:rPr>
          <w:del w:id="187" w:author="user" w:date="2012-01-13T09:18:00Z"/>
        </w:rPr>
      </w:pPr>
      <w:del w:id="188" w:author="user" w:date="2012-01-13T09:18:00Z">
        <w:r w:rsidDel="0026141E">
          <w:delText xml:space="preserve">In fact very much like this! </w:delText>
        </w:r>
        <w:r w:rsidR="00D56316" w:rsidDel="0026141E">
          <w:fldChar w:fldCharType="begin"/>
        </w:r>
        <w:r w:rsidDel="0026141E">
          <w:delInstrText xml:space="preserve"> REF _Ref310595551 \h </w:delInstrText>
        </w:r>
        <w:r w:rsidR="00D56316" w:rsidDel="0026141E">
          <w:fldChar w:fldCharType="separate"/>
        </w:r>
        <w:r w:rsidDel="0026141E">
          <w:delText xml:space="preserve">Figure </w:delText>
        </w:r>
        <w:r w:rsidDel="0026141E">
          <w:rPr>
            <w:noProof/>
          </w:rPr>
          <w:delText>13</w:delText>
        </w:r>
        <w:r w:rsidR="00D56316" w:rsidDel="0026141E">
          <w:fldChar w:fldCharType="end"/>
        </w:r>
        <w:r w:rsidDel="0026141E">
          <w:delText xml:space="preserve"> shows the screen of the BlackBerry that is emulating a virtual tag after the two BlackBerry devices have successfully exchanged data and then separated. The messages relating to </w:delText>
        </w:r>
        <w:r w:rsidRPr="00A31B57" w:rsidDel="0026141E">
          <w:rPr>
            <w:b/>
          </w:rPr>
          <w:delText>“Deactivated”</w:delText>
        </w:r>
        <w:r w:rsidDel="0026141E">
          <w:delText xml:space="preserve"> and </w:delText>
        </w:r>
        <w:r w:rsidRPr="00A31B57" w:rsidDel="0026141E">
          <w:rPr>
            <w:b/>
          </w:rPr>
          <w:delText>“Emulation stopped”</w:delText>
        </w:r>
        <w:r w:rsidDel="0026141E">
          <w:delText xml:space="preserve"> are because the devices have separated from one another and are no longer in NFC radio range.</w:delText>
        </w:r>
      </w:del>
    </w:p>
    <w:p w:rsidR="00A31B57" w:rsidDel="00FB56C0" w:rsidRDefault="00A31B57" w:rsidP="00A31B57">
      <w:pPr>
        <w:keepNext/>
        <w:spacing w:before="100" w:beforeAutospacing="1" w:after="100" w:afterAutospacing="1" w:line="360" w:lineRule="atLeast"/>
        <w:jc w:val="center"/>
        <w:outlineLvl w:val="0"/>
        <w:rPr>
          <w:del w:id="189" w:author="user" w:date="2012-01-13T09:21:00Z"/>
        </w:rPr>
      </w:pPr>
      <w:del w:id="190" w:author="user" w:date="2012-01-13T09:18:00Z">
        <w:r w:rsidDel="0026141E">
          <w:rPr>
            <w:noProof/>
            <w:lang w:eastAsia="en-GB"/>
          </w:rPr>
          <w:drawing>
            <wp:inline distT="0" distB="0" distL="0" distR="0">
              <wp:extent cx="2906480" cy="2177142"/>
              <wp:effectExtent l="57150" t="19050" r="122470" b="70758"/>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cstate="print"/>
                      <a:srcRect/>
                      <a:stretch>
                        <a:fillRect/>
                      </a:stretch>
                    </pic:blipFill>
                    <pic:spPr bwMode="auto">
                      <a:xfrm>
                        <a:off x="0" y="0"/>
                        <a:ext cx="2906661" cy="2177277"/>
                      </a:xfrm>
                      <a:prstGeom prst="rect">
                        <a:avLst/>
                      </a:prstGeom>
                      <a:noFill/>
                      <a:ln w="9525">
                        <a:solidFill>
                          <a:schemeClr val="accent1"/>
                        </a:solidFill>
                        <a:miter lim="800000"/>
                        <a:headEnd/>
                        <a:tailEnd/>
                      </a:ln>
                      <a:effectLst>
                        <a:outerShdw blurRad="50800" dist="38100" dir="2700000" algn="tl" rotWithShape="0">
                          <a:prstClr val="black">
                            <a:alpha val="40000"/>
                          </a:prstClr>
                        </a:outerShdw>
                      </a:effectLst>
                    </pic:spPr>
                  </pic:pic>
                </a:graphicData>
              </a:graphic>
            </wp:inline>
          </w:drawing>
        </w:r>
      </w:del>
    </w:p>
    <w:p w:rsidR="00A31B57" w:rsidDel="00FB56C0" w:rsidRDefault="00A31B57" w:rsidP="00A31B57">
      <w:pPr>
        <w:pStyle w:val="Caption"/>
        <w:jc w:val="center"/>
        <w:rPr>
          <w:del w:id="191" w:author="user" w:date="2012-01-13T09:21:00Z"/>
        </w:rPr>
      </w:pPr>
      <w:bookmarkStart w:id="192" w:name="_Ref310595551"/>
      <w:del w:id="193" w:author="user" w:date="2012-01-13T09:21:00Z">
        <w:r w:rsidDel="00FB56C0">
          <w:delText xml:space="preserve">Figure </w:delText>
        </w:r>
        <w:r w:rsidR="00D56316" w:rsidDel="00FB56C0">
          <w:fldChar w:fldCharType="begin"/>
        </w:r>
        <w:r w:rsidR="00D56316" w:rsidDel="00FB56C0">
          <w:delInstrText xml:space="preserve"> SEQ Figure \* ARABIC </w:delInstrText>
        </w:r>
        <w:r w:rsidR="00D56316" w:rsidDel="00FB56C0">
          <w:fldChar w:fldCharType="separate"/>
        </w:r>
      </w:del>
      <w:del w:id="194" w:author="user" w:date="2012-01-12T15:33:00Z">
        <w:r w:rsidR="00930DE8" w:rsidDel="00517EBD">
          <w:rPr>
            <w:noProof/>
          </w:rPr>
          <w:delText>15</w:delText>
        </w:r>
      </w:del>
      <w:del w:id="195" w:author="user" w:date="2012-01-13T09:21:00Z">
        <w:r w:rsidR="00D56316" w:rsidDel="00FB56C0">
          <w:fldChar w:fldCharType="end"/>
        </w:r>
        <w:bookmarkEnd w:id="192"/>
        <w:r w:rsidDel="00FB56C0">
          <w:delText xml:space="preserve"> BlackBerry emulating a virtual tag</w:delText>
        </w:r>
      </w:del>
    </w:p>
    <w:p w:rsidR="00A31B57" w:rsidRPr="00A31B57" w:rsidDel="00FB56C0" w:rsidRDefault="00A31B57" w:rsidP="00FB56C0">
      <w:pPr>
        <w:rPr>
          <w:del w:id="196" w:author="user" w:date="2012-01-13T09:21:00Z"/>
        </w:rPr>
        <w:pPrChange w:id="197" w:author="user" w:date="2012-01-13T09:21:00Z">
          <w:pPr/>
        </w:pPrChange>
      </w:pPr>
      <w:del w:id="198" w:author="user" w:date="2012-01-13T09:21:00Z">
        <w:r w:rsidDel="00FB56C0">
          <w:delText xml:space="preserve">So can see that the text “Send to other device” has been entered into a text field on the screen of the device performing the virtual emulation whilst in </w:delText>
        </w:r>
        <w:r w:rsidR="00D56316" w:rsidDel="00FB56C0">
          <w:fldChar w:fldCharType="begin"/>
        </w:r>
        <w:r w:rsidDel="00FB56C0">
          <w:delInstrText xml:space="preserve"> REF _Ref310595821 \h </w:delInstrText>
        </w:r>
        <w:r w:rsidR="00D56316" w:rsidDel="00FB56C0">
          <w:fldChar w:fldCharType="separate"/>
        </w:r>
        <w:r w:rsidDel="00FB56C0">
          <w:delText xml:space="preserve">Figure </w:delText>
        </w:r>
        <w:r w:rsidDel="00FB56C0">
          <w:rPr>
            <w:noProof/>
          </w:rPr>
          <w:delText>14</w:delText>
        </w:r>
        <w:r w:rsidR="00D56316" w:rsidDel="00FB56C0">
          <w:fldChar w:fldCharType="end"/>
        </w:r>
        <w:r w:rsidR="00574961" w:rsidDel="00FB56C0">
          <w:delText xml:space="preserve"> the same text has been read on the other device and displayed on the screen</w:delText>
        </w:r>
        <w:r w:rsidR="00692F32" w:rsidDel="00FB56C0">
          <w:delText xml:space="preserve"> along with a successful (0x90 0x00) APDU response code!</w:delText>
        </w:r>
      </w:del>
    </w:p>
    <w:p w:rsidR="00A31B57" w:rsidDel="00FB56C0" w:rsidRDefault="00A31B57" w:rsidP="00FB56C0">
      <w:pPr>
        <w:rPr>
          <w:del w:id="199" w:author="user" w:date="2012-01-13T09:21:00Z"/>
        </w:rPr>
        <w:pPrChange w:id="200" w:author="user" w:date="2012-01-13T09:21:00Z">
          <w:pPr>
            <w:keepNext/>
            <w:spacing w:before="100" w:beforeAutospacing="1" w:after="100" w:afterAutospacing="1" w:line="360" w:lineRule="atLeast"/>
            <w:jc w:val="center"/>
            <w:outlineLvl w:val="0"/>
          </w:pPr>
        </w:pPrChange>
      </w:pPr>
      <w:del w:id="201" w:author="user" w:date="2012-01-13T09:21:00Z">
        <w:r w:rsidDel="00FB56C0">
          <w:rPr>
            <w:noProof/>
            <w:lang w:eastAsia="en-GB"/>
          </w:rPr>
          <w:drawing>
            <wp:inline distT="0" distB="0" distL="0" distR="0">
              <wp:extent cx="2924810" cy="2191385"/>
              <wp:effectExtent l="57150" t="19050" r="123190" b="7556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cstate="print"/>
                      <a:srcRect/>
                      <a:stretch>
                        <a:fillRect/>
                      </a:stretch>
                    </pic:blipFill>
                    <pic:spPr bwMode="auto">
                      <a:xfrm>
                        <a:off x="0" y="0"/>
                        <a:ext cx="2924810" cy="2191385"/>
                      </a:xfrm>
                      <a:prstGeom prst="rect">
                        <a:avLst/>
                      </a:prstGeom>
                      <a:noFill/>
                      <a:ln w="9525">
                        <a:solidFill>
                          <a:schemeClr val="accent1"/>
                        </a:solidFill>
                        <a:miter lim="800000"/>
                        <a:headEnd/>
                        <a:tailEnd/>
                      </a:ln>
                      <a:effectLst>
                        <a:outerShdw blurRad="50800" dist="38100" dir="2700000" algn="tl" rotWithShape="0">
                          <a:prstClr val="black">
                            <a:alpha val="40000"/>
                          </a:prstClr>
                        </a:outerShdw>
                      </a:effectLst>
                    </pic:spPr>
                  </pic:pic>
                </a:graphicData>
              </a:graphic>
            </wp:inline>
          </w:drawing>
        </w:r>
      </w:del>
    </w:p>
    <w:p w:rsidR="00A31B57" w:rsidRDefault="00A31B57" w:rsidP="00FB56C0">
      <w:pPr>
        <w:pPrChange w:id="202" w:author="user" w:date="2012-01-13T09:21:00Z">
          <w:pPr>
            <w:pStyle w:val="Caption"/>
            <w:jc w:val="center"/>
          </w:pPr>
        </w:pPrChange>
      </w:pPr>
      <w:bookmarkStart w:id="203" w:name="_Ref310595821"/>
      <w:del w:id="204" w:author="user" w:date="2012-01-13T09:21:00Z">
        <w:r w:rsidDel="00FB56C0">
          <w:delText xml:space="preserve">Figure </w:delText>
        </w:r>
        <w:r w:rsidR="00D56316" w:rsidDel="00FB56C0">
          <w:fldChar w:fldCharType="begin"/>
        </w:r>
        <w:r w:rsidR="00D56316" w:rsidDel="00FB56C0">
          <w:delInstrText xml:space="preserve"> SEQ Figure \* ARABIC </w:delInstrText>
        </w:r>
        <w:r w:rsidR="00D56316" w:rsidDel="00FB56C0">
          <w:fldChar w:fldCharType="separate"/>
        </w:r>
      </w:del>
      <w:del w:id="205" w:author="user" w:date="2012-01-12T15:33:00Z">
        <w:r w:rsidR="00930DE8" w:rsidDel="00517EBD">
          <w:rPr>
            <w:noProof/>
          </w:rPr>
          <w:delText>16</w:delText>
        </w:r>
      </w:del>
      <w:del w:id="206" w:author="user" w:date="2012-01-13T09:21:00Z">
        <w:r w:rsidR="00D56316" w:rsidDel="00FB56C0">
          <w:fldChar w:fldCharType="end"/>
        </w:r>
        <w:bookmarkEnd w:id="203"/>
        <w:r w:rsidDel="00FB56C0">
          <w:delText xml:space="preserve"> BlackBerry reading the tag presented by the other device</w:delText>
        </w:r>
      </w:del>
    </w:p>
    <w:p w:rsidR="00694028" w:rsidRPr="00694028" w:rsidRDefault="00694028" w:rsidP="00694028">
      <w:pPr>
        <w:spacing w:before="100" w:beforeAutospacing="1" w:after="100" w:afterAutospacing="1" w:line="360" w:lineRule="atLeast"/>
        <w:outlineLvl w:val="0"/>
        <w:rPr>
          <w:rFonts w:ascii="Arial" w:eastAsia="Times New Roman" w:hAnsi="Arial" w:cs="Arial"/>
          <w:b/>
          <w:bCs/>
          <w:kern w:val="36"/>
          <w:sz w:val="48"/>
          <w:szCs w:val="48"/>
          <w:lang w:eastAsia="en-GB"/>
        </w:rPr>
      </w:pPr>
      <w:r w:rsidRPr="00694028">
        <w:rPr>
          <w:rFonts w:ascii="Arial" w:eastAsia="Times New Roman" w:hAnsi="Arial" w:cs="Arial"/>
          <w:b/>
          <w:bCs/>
          <w:kern w:val="36"/>
          <w:sz w:val="48"/>
          <w:szCs w:val="48"/>
          <w:lang w:eastAsia="en-GB"/>
        </w:rPr>
        <w:t>Summary</w:t>
      </w:r>
    </w:p>
    <w:p w:rsidR="009653BD" w:rsidRDefault="00BB2719" w:rsidP="00BB2719">
      <w:pPr>
        <w:spacing w:before="100" w:beforeAutospacing="1" w:after="100" w:afterAutospacing="1" w:line="360" w:lineRule="atLeast"/>
        <w:rPr>
          <w:rFonts w:ascii="Arial" w:eastAsia="Times New Roman" w:hAnsi="Arial" w:cs="Arial"/>
          <w:sz w:val="18"/>
          <w:szCs w:val="18"/>
          <w:lang w:eastAsia="en-GB"/>
        </w:rPr>
      </w:pPr>
      <w:r w:rsidRPr="00BB2719">
        <w:rPr>
          <w:rFonts w:ascii="Arial" w:eastAsia="Times New Roman" w:hAnsi="Arial" w:cs="Arial"/>
          <w:sz w:val="18"/>
          <w:szCs w:val="18"/>
          <w:lang w:eastAsia="en-GB"/>
        </w:rPr>
        <w:t xml:space="preserve">Hopefully this article has given you some insight into how you can use </w:t>
      </w:r>
      <w:r>
        <w:rPr>
          <w:rFonts w:ascii="Arial" w:eastAsia="Times New Roman" w:hAnsi="Arial" w:cs="Arial"/>
          <w:sz w:val="18"/>
          <w:szCs w:val="18"/>
          <w:lang w:eastAsia="en-GB"/>
        </w:rPr>
        <w:t>Virtual Target Emulation</w:t>
      </w:r>
      <w:r w:rsidRPr="00BB2719">
        <w:rPr>
          <w:rFonts w:ascii="Arial" w:eastAsia="Times New Roman" w:hAnsi="Arial" w:cs="Arial"/>
          <w:sz w:val="18"/>
          <w:szCs w:val="18"/>
          <w:lang w:eastAsia="en-GB"/>
        </w:rPr>
        <w:t xml:space="preserve"> as part of your BlackBerry application. The APIs are available today so download the latest BlackBerry®﻿﻿ JDK from</w:t>
      </w:r>
    </w:p>
    <w:p w:rsidR="00BB2719" w:rsidRPr="00BB2719" w:rsidRDefault="00D56316" w:rsidP="00BB2719">
      <w:pPr>
        <w:spacing w:before="100" w:beforeAutospacing="1" w:after="100" w:afterAutospacing="1" w:line="360" w:lineRule="atLeast"/>
        <w:rPr>
          <w:rFonts w:ascii="Arial" w:eastAsia="Times New Roman" w:hAnsi="Arial" w:cs="Arial"/>
          <w:sz w:val="18"/>
          <w:szCs w:val="18"/>
          <w:lang w:eastAsia="en-GB"/>
        </w:rPr>
      </w:pPr>
      <w:hyperlink r:id="rId23" w:history="1">
        <w:r w:rsidR="00BB2719" w:rsidRPr="00BB2719">
          <w:rPr>
            <w:rStyle w:val="Hyperlink"/>
            <w:rFonts w:ascii="Arial" w:eastAsia="Times New Roman" w:hAnsi="Arial" w:cs="Arial"/>
            <w:sz w:val="18"/>
            <w:szCs w:val="18"/>
            <w:lang w:eastAsia="en-GB"/>
          </w:rPr>
          <w:t>http://us.blackberry.com/developers/blackberry7/</w:t>
        </w:r>
      </w:hyperlink>
    </w:p>
    <w:p w:rsidR="009653BD" w:rsidRDefault="00BA49E8" w:rsidP="00694028">
      <w:pPr>
        <w:spacing w:before="100" w:beforeAutospacing="1" w:after="100" w:afterAutospacing="1" w:line="360" w:lineRule="atLeast"/>
        <w:rPr>
          <w:rFonts w:ascii="Arial" w:eastAsia="Times New Roman" w:hAnsi="Arial" w:cs="Arial"/>
          <w:sz w:val="18"/>
          <w:szCs w:val="18"/>
          <w:lang w:eastAsia="en-GB"/>
        </w:rPr>
      </w:pPr>
      <w:r>
        <w:rPr>
          <w:rFonts w:ascii="Arial" w:eastAsia="Times New Roman" w:hAnsi="Arial" w:cs="Arial"/>
          <w:sz w:val="18"/>
          <w:szCs w:val="18"/>
          <w:lang w:eastAsia="en-GB"/>
        </w:rPr>
        <w:t xml:space="preserve">BlackBerry Java </w:t>
      </w:r>
      <w:r w:rsidR="00694028" w:rsidRPr="00694028">
        <w:rPr>
          <w:rFonts w:ascii="Arial" w:eastAsia="Times New Roman" w:hAnsi="Arial" w:cs="Arial"/>
          <w:sz w:val="18"/>
          <w:szCs w:val="18"/>
          <w:lang w:eastAsia="en-GB"/>
        </w:rPr>
        <w:t>APIs are documented here if you'd like to browse further:</w:t>
      </w:r>
    </w:p>
    <w:p w:rsidR="00694028" w:rsidRPr="00694028" w:rsidRDefault="00D56316" w:rsidP="00694028">
      <w:pPr>
        <w:spacing w:before="100" w:beforeAutospacing="1" w:after="100" w:afterAutospacing="1" w:line="360" w:lineRule="atLeast"/>
        <w:rPr>
          <w:rFonts w:ascii="Arial" w:eastAsia="Times New Roman" w:hAnsi="Arial" w:cs="Arial"/>
          <w:sz w:val="18"/>
          <w:szCs w:val="18"/>
          <w:lang w:eastAsia="en-GB"/>
        </w:rPr>
      </w:pPr>
      <w:hyperlink r:id="rId24" w:history="1">
        <w:r w:rsidR="00694028" w:rsidRPr="00694028">
          <w:rPr>
            <w:rFonts w:ascii="Arial" w:eastAsia="Times New Roman" w:hAnsi="Arial" w:cs="Arial"/>
            <w:color w:val="0000FF"/>
            <w:sz w:val="18"/>
            <w:u w:val="single"/>
            <w:lang w:eastAsia="en-GB"/>
          </w:rPr>
          <w:t>http://www.blackberry.com/developers/docs/7.0.0api/</w:t>
        </w:r>
      </w:hyperlink>
    </w:p>
    <w:p w:rsidR="00694028" w:rsidRDefault="00BB2719" w:rsidP="00BA49E8">
      <w:pPr>
        <w:rPr>
          <w:kern w:val="36"/>
          <w:lang w:eastAsia="en-GB"/>
        </w:rPr>
      </w:pPr>
      <w:r>
        <w:rPr>
          <w:color w:val="000000"/>
        </w:rPr>
        <w:lastRenderedPageBreak/>
        <w:t xml:space="preserve">The NFC Forum Home Page can be found here: </w:t>
      </w:r>
      <w:hyperlink r:id="rId25" w:history="1">
        <w:r>
          <w:rPr>
            <w:rStyle w:val="Hyperlink"/>
          </w:rPr>
          <w:t>http://www.nfc-forum.org</w:t>
        </w:r>
      </w:hyperlink>
    </w:p>
    <w:p w:rsidR="00F53D88" w:rsidRDefault="00A04E38" w:rsidP="00F53D88">
      <w:pPr>
        <w:pStyle w:val="Heading1"/>
        <w:rPr>
          <w:rFonts w:ascii="Arial" w:hAnsi="Arial" w:cs="Arial"/>
        </w:rPr>
      </w:pPr>
      <w:r w:rsidRPr="00A04E38">
        <w:rPr>
          <w:rFonts w:ascii="Arial" w:hAnsi="Arial" w:cs="Arial"/>
        </w:rPr>
        <w:t xml:space="preserve">Other BlackBerry </w:t>
      </w:r>
      <w:r w:rsidR="00B15F7F">
        <w:rPr>
          <w:rFonts w:ascii="Arial" w:hAnsi="Arial" w:cs="Arial"/>
        </w:rPr>
        <w:t>D</w:t>
      </w:r>
      <w:r w:rsidRPr="00A04E38">
        <w:rPr>
          <w:rFonts w:ascii="Arial" w:hAnsi="Arial" w:cs="Arial"/>
        </w:rPr>
        <w:t xml:space="preserve">eveloper NFC </w:t>
      </w:r>
      <w:r w:rsidR="00B15F7F">
        <w:rPr>
          <w:rFonts w:ascii="Arial" w:hAnsi="Arial" w:cs="Arial"/>
        </w:rPr>
        <w:t>A</w:t>
      </w:r>
      <w:r w:rsidRPr="00A04E38">
        <w:rPr>
          <w:rFonts w:ascii="Arial" w:hAnsi="Arial" w:cs="Arial"/>
        </w:rPr>
        <w:t>rticles</w:t>
      </w:r>
    </w:p>
    <w:p w:rsidR="00A04E38" w:rsidRDefault="00173EBC" w:rsidP="00173EBC">
      <w:pPr>
        <w:rPr>
          <w:kern w:val="36"/>
          <w:lang w:eastAsia="en-GB"/>
        </w:rPr>
      </w:pPr>
      <w:r>
        <w:rPr>
          <w:kern w:val="36"/>
          <w:lang w:eastAsia="en-GB"/>
        </w:rPr>
        <w:t xml:space="preserve">NFC Primer for Developers: </w:t>
      </w:r>
      <w:hyperlink r:id="rId26" w:history="1">
        <w:r w:rsidRPr="0083268E">
          <w:rPr>
            <w:rStyle w:val="Hyperlink"/>
            <w:kern w:val="36"/>
            <w:lang w:eastAsia="en-GB"/>
          </w:rPr>
          <w:t>http://supportforums.blackberry.com/t5/Java-Development/NFC-Primer-for-Developers/ta-p/1334857</w:t>
        </w:r>
      </w:hyperlink>
      <w:r>
        <w:rPr>
          <w:kern w:val="36"/>
          <w:lang w:eastAsia="en-GB"/>
        </w:rPr>
        <w:t xml:space="preserve"> </w:t>
      </w:r>
    </w:p>
    <w:p w:rsidR="00173EBC" w:rsidRDefault="00173EBC" w:rsidP="00173EBC">
      <w:pPr>
        <w:rPr>
          <w:kern w:val="36"/>
          <w:lang w:eastAsia="en-GB"/>
        </w:rPr>
      </w:pPr>
      <w:r>
        <w:rPr>
          <w:kern w:val="36"/>
          <w:lang w:eastAsia="en-GB"/>
        </w:rPr>
        <w:t xml:space="preserve">Reading and Writing NFC Smart Tags: </w:t>
      </w:r>
      <w:hyperlink r:id="rId27" w:history="1">
        <w:r w:rsidRPr="0083268E">
          <w:rPr>
            <w:rStyle w:val="Hyperlink"/>
            <w:kern w:val="36"/>
            <w:lang w:eastAsia="en-GB"/>
          </w:rPr>
          <w:t>http://supportforums.blackberry.com/t5/Java-Development/Reading-and-Writing-NFC-Smart-Tags/ta-p/1379453</w:t>
        </w:r>
      </w:hyperlink>
      <w:r>
        <w:rPr>
          <w:kern w:val="36"/>
          <w:lang w:eastAsia="en-GB"/>
        </w:rPr>
        <w:t xml:space="preserve"> </w:t>
      </w:r>
    </w:p>
    <w:p w:rsidR="0043250F" w:rsidRDefault="0043250F" w:rsidP="00173EBC">
      <w:pPr>
        <w:rPr>
          <w:kern w:val="36"/>
          <w:lang w:eastAsia="en-GB"/>
        </w:rPr>
      </w:pPr>
      <w:r w:rsidRPr="0043250F">
        <w:rPr>
          <w:kern w:val="36"/>
          <w:lang w:eastAsia="en-GB"/>
        </w:rPr>
        <w:t>NDEF Tag Reading from Web Works Applications</w:t>
      </w:r>
      <w:r>
        <w:rPr>
          <w:kern w:val="36"/>
          <w:lang w:eastAsia="en-GB"/>
        </w:rPr>
        <w:t xml:space="preserve">: </w:t>
      </w:r>
      <w:hyperlink r:id="rId28" w:history="1">
        <w:r w:rsidRPr="00095746">
          <w:rPr>
            <w:rStyle w:val="Hyperlink"/>
            <w:kern w:val="36"/>
            <w:lang w:eastAsia="en-GB"/>
          </w:rPr>
          <w:t>http://supportforums.blackberry.com/t5/Java-Development/NDEF-Tag-Reading-from-Web-Works-Applications/ta-p/1430431</w:t>
        </w:r>
      </w:hyperlink>
      <w:r>
        <w:rPr>
          <w:kern w:val="36"/>
          <w:lang w:eastAsia="en-GB"/>
        </w:rPr>
        <w:t xml:space="preserve"> </w:t>
      </w:r>
    </w:p>
    <w:p w:rsidR="00F53D88" w:rsidRPr="00F53D88" w:rsidRDefault="00F53D88" w:rsidP="00F53D88">
      <w:pPr>
        <w:pStyle w:val="Heading1"/>
        <w:rPr>
          <w:b w:val="0"/>
          <w:bCs w:val="0"/>
        </w:rPr>
      </w:pPr>
      <w:r w:rsidRPr="00F53D88">
        <w:rPr>
          <w:rFonts w:asciiTheme="minorHAnsi" w:hAnsiTheme="minorHAnsi"/>
        </w:rPr>
        <w:t>Glossary of NFC Terms</w:t>
      </w:r>
    </w:p>
    <w:p w:rsidR="00694028" w:rsidRPr="00694028" w:rsidRDefault="00694028" w:rsidP="00694028">
      <w:pPr>
        <w:numPr>
          <w:ilvl w:val="0"/>
          <w:numId w:val="5"/>
        </w:numPr>
        <w:spacing w:before="100" w:beforeAutospacing="1" w:after="100" w:afterAutospacing="1" w:line="360" w:lineRule="atLeast"/>
        <w:rPr>
          <w:rFonts w:ascii="Arial" w:eastAsia="Times New Roman" w:hAnsi="Arial" w:cs="Arial"/>
          <w:sz w:val="18"/>
          <w:szCs w:val="18"/>
          <w:lang w:eastAsia="en-GB"/>
        </w:rPr>
      </w:pPr>
      <w:r w:rsidRPr="00694028">
        <w:rPr>
          <w:rFonts w:ascii="Arial" w:eastAsia="Times New Roman" w:hAnsi="Arial" w:cs="Arial"/>
          <w:b/>
          <w:bCs/>
          <w:sz w:val="18"/>
          <w:lang w:eastAsia="en-GB"/>
        </w:rPr>
        <w:t xml:space="preserve">APDU </w:t>
      </w:r>
      <w:r w:rsidRPr="00694028">
        <w:rPr>
          <w:rFonts w:ascii="Arial" w:eastAsia="Times New Roman" w:hAnsi="Arial" w:cs="Arial"/>
          <w:sz w:val="18"/>
          <w:szCs w:val="18"/>
          <w:lang w:eastAsia="en-GB"/>
        </w:rPr>
        <w:t>- Application Protocol Data Unit. A message type which forms part of a protocol and which may be exchanged between peers as either a request or a response message. Applications on a BlackBerry smart phone may communicate with applets in an SE using the ISO7816-4 APDUs for example.</w:t>
      </w:r>
    </w:p>
    <w:p w:rsidR="00694028" w:rsidRPr="00694028" w:rsidRDefault="00694028" w:rsidP="00694028">
      <w:pPr>
        <w:numPr>
          <w:ilvl w:val="0"/>
          <w:numId w:val="5"/>
        </w:numPr>
        <w:spacing w:before="100" w:beforeAutospacing="1" w:after="100" w:afterAutospacing="1" w:line="360" w:lineRule="atLeast"/>
        <w:rPr>
          <w:rFonts w:ascii="Arial" w:eastAsia="Times New Roman" w:hAnsi="Arial" w:cs="Arial"/>
          <w:sz w:val="18"/>
          <w:szCs w:val="18"/>
          <w:lang w:eastAsia="en-GB"/>
        </w:rPr>
      </w:pPr>
      <w:r w:rsidRPr="00694028">
        <w:rPr>
          <w:rFonts w:ascii="Arial" w:eastAsia="Times New Roman" w:hAnsi="Arial" w:cs="Arial"/>
          <w:b/>
          <w:bCs/>
          <w:sz w:val="18"/>
          <w:lang w:eastAsia="en-GB"/>
        </w:rPr>
        <w:t xml:space="preserve">CLF </w:t>
      </w:r>
      <w:r w:rsidRPr="00694028">
        <w:rPr>
          <w:rFonts w:ascii="Arial" w:eastAsia="Times New Roman" w:hAnsi="Arial" w:cs="Arial"/>
          <w:sz w:val="18"/>
          <w:szCs w:val="18"/>
          <w:lang w:eastAsia="en-GB"/>
        </w:rPr>
        <w:t>- Contactless Front-end. Part of the NFC Controller. Communicates via RF with an NFC reader.</w:t>
      </w:r>
    </w:p>
    <w:p w:rsidR="00694028" w:rsidRPr="00694028" w:rsidRDefault="00694028" w:rsidP="00694028">
      <w:pPr>
        <w:numPr>
          <w:ilvl w:val="0"/>
          <w:numId w:val="5"/>
        </w:numPr>
        <w:spacing w:before="100" w:beforeAutospacing="1" w:after="100" w:afterAutospacing="1" w:line="360" w:lineRule="atLeast"/>
        <w:rPr>
          <w:rFonts w:ascii="Arial" w:eastAsia="Times New Roman" w:hAnsi="Arial" w:cs="Arial"/>
          <w:sz w:val="18"/>
          <w:szCs w:val="18"/>
          <w:lang w:eastAsia="en-GB"/>
        </w:rPr>
      </w:pPr>
      <w:r w:rsidRPr="00694028">
        <w:rPr>
          <w:rFonts w:ascii="Arial" w:eastAsia="Times New Roman" w:hAnsi="Arial" w:cs="Arial"/>
          <w:b/>
          <w:bCs/>
          <w:sz w:val="18"/>
          <w:lang w:eastAsia="en-GB"/>
        </w:rPr>
        <w:t xml:space="preserve">HCI </w:t>
      </w:r>
      <w:r w:rsidRPr="00694028">
        <w:rPr>
          <w:rFonts w:ascii="Arial" w:eastAsia="Times New Roman" w:hAnsi="Arial" w:cs="Arial"/>
          <w:sz w:val="18"/>
          <w:szCs w:val="18"/>
          <w:lang w:eastAsia="en-GB"/>
        </w:rPr>
        <w:t>- Hardware Controller Interface. Amongst other things, this component of the NFC system architecture redirects radio communication to appropriate SE.</w:t>
      </w:r>
    </w:p>
    <w:p w:rsidR="00694028" w:rsidRPr="00694028" w:rsidRDefault="00694028" w:rsidP="00694028">
      <w:pPr>
        <w:numPr>
          <w:ilvl w:val="0"/>
          <w:numId w:val="5"/>
        </w:numPr>
        <w:spacing w:before="100" w:beforeAutospacing="1" w:after="100" w:afterAutospacing="1" w:line="360" w:lineRule="atLeast"/>
        <w:rPr>
          <w:rFonts w:ascii="Arial" w:eastAsia="Times New Roman" w:hAnsi="Arial" w:cs="Arial"/>
          <w:sz w:val="18"/>
          <w:szCs w:val="18"/>
          <w:lang w:eastAsia="en-GB"/>
        </w:rPr>
      </w:pPr>
      <w:r w:rsidRPr="00694028">
        <w:rPr>
          <w:rFonts w:ascii="Arial" w:eastAsia="Times New Roman" w:hAnsi="Arial" w:cs="Arial"/>
          <w:b/>
          <w:bCs/>
          <w:sz w:val="18"/>
          <w:lang w:eastAsia="en-GB"/>
        </w:rPr>
        <w:t>ISO7816-4</w:t>
      </w:r>
      <w:r w:rsidRPr="00694028">
        <w:rPr>
          <w:rFonts w:ascii="Arial" w:eastAsia="Times New Roman" w:hAnsi="Arial" w:cs="Arial"/>
          <w:sz w:val="18"/>
          <w:szCs w:val="18"/>
          <w:lang w:eastAsia="en-GB"/>
        </w:rPr>
        <w:t xml:space="preserve"> - the specification which defines the protocol which allows applications to communicate with applets installed in an SE or smart card.</w:t>
      </w:r>
    </w:p>
    <w:p w:rsidR="00694028" w:rsidRPr="00694028" w:rsidRDefault="00694028" w:rsidP="00694028">
      <w:pPr>
        <w:numPr>
          <w:ilvl w:val="0"/>
          <w:numId w:val="5"/>
        </w:numPr>
        <w:spacing w:before="100" w:beforeAutospacing="1" w:after="100" w:afterAutospacing="1" w:line="360" w:lineRule="atLeast"/>
        <w:rPr>
          <w:rFonts w:ascii="Arial" w:eastAsia="Times New Roman" w:hAnsi="Arial" w:cs="Arial"/>
          <w:sz w:val="18"/>
          <w:szCs w:val="18"/>
          <w:lang w:eastAsia="en-GB"/>
        </w:rPr>
      </w:pPr>
      <w:r w:rsidRPr="00694028">
        <w:rPr>
          <w:rFonts w:ascii="Arial" w:eastAsia="Times New Roman" w:hAnsi="Arial" w:cs="Arial"/>
          <w:b/>
          <w:bCs/>
          <w:sz w:val="18"/>
          <w:lang w:eastAsia="en-GB"/>
        </w:rPr>
        <w:t xml:space="preserve">NDEF </w:t>
      </w:r>
      <w:r w:rsidRPr="00694028">
        <w:rPr>
          <w:rFonts w:ascii="Arial" w:eastAsia="Times New Roman" w:hAnsi="Arial" w:cs="Arial"/>
          <w:sz w:val="18"/>
          <w:szCs w:val="18"/>
          <w:lang w:eastAsia="en-GB"/>
        </w:rPr>
        <w:t>- NFC Data Exchange Format</w:t>
      </w:r>
    </w:p>
    <w:p w:rsidR="00694028" w:rsidRDefault="00694028" w:rsidP="00694028">
      <w:pPr>
        <w:numPr>
          <w:ilvl w:val="0"/>
          <w:numId w:val="5"/>
        </w:numPr>
        <w:spacing w:before="100" w:beforeAutospacing="1" w:after="100" w:afterAutospacing="1" w:line="360" w:lineRule="atLeast"/>
        <w:rPr>
          <w:rFonts w:ascii="Arial" w:eastAsia="Times New Roman" w:hAnsi="Arial" w:cs="Arial"/>
          <w:sz w:val="18"/>
          <w:szCs w:val="18"/>
          <w:lang w:eastAsia="en-GB"/>
        </w:rPr>
      </w:pPr>
      <w:r w:rsidRPr="00694028">
        <w:rPr>
          <w:rFonts w:ascii="Arial" w:eastAsia="Times New Roman" w:hAnsi="Arial" w:cs="Arial"/>
          <w:b/>
          <w:bCs/>
          <w:sz w:val="18"/>
          <w:lang w:eastAsia="en-GB"/>
        </w:rPr>
        <w:t xml:space="preserve">NFC </w:t>
      </w:r>
      <w:r w:rsidRPr="00694028">
        <w:rPr>
          <w:rFonts w:ascii="Arial" w:eastAsia="Times New Roman" w:hAnsi="Arial" w:cs="Arial"/>
          <w:sz w:val="18"/>
          <w:szCs w:val="18"/>
          <w:lang w:eastAsia="en-GB"/>
        </w:rPr>
        <w:t>- Near Field Communications</w:t>
      </w:r>
    </w:p>
    <w:p w:rsidR="001F1ECD" w:rsidRDefault="001F1ECD" w:rsidP="00694028">
      <w:pPr>
        <w:numPr>
          <w:ilvl w:val="0"/>
          <w:numId w:val="5"/>
        </w:numPr>
        <w:spacing w:before="100" w:beforeAutospacing="1" w:after="100" w:afterAutospacing="1" w:line="360" w:lineRule="atLeast"/>
        <w:rPr>
          <w:rFonts w:ascii="Arial" w:eastAsia="Times New Roman" w:hAnsi="Arial" w:cs="Arial"/>
          <w:sz w:val="18"/>
          <w:szCs w:val="18"/>
          <w:lang w:eastAsia="en-GB"/>
        </w:rPr>
      </w:pPr>
      <w:r>
        <w:rPr>
          <w:rFonts w:ascii="Arial" w:eastAsia="Times New Roman" w:hAnsi="Arial" w:cs="Arial"/>
          <w:b/>
          <w:bCs/>
          <w:sz w:val="18"/>
          <w:lang w:eastAsia="en-GB"/>
        </w:rPr>
        <w:t>PCD</w:t>
      </w:r>
      <w:r>
        <w:rPr>
          <w:rFonts w:ascii="Arial" w:eastAsia="Times New Roman" w:hAnsi="Arial" w:cs="Arial"/>
          <w:bCs/>
          <w:sz w:val="18"/>
          <w:lang w:eastAsia="en-GB"/>
        </w:rPr>
        <w:t xml:space="preserve"> – Proximity Coupling Device (also known as “card reader”)</w:t>
      </w:r>
    </w:p>
    <w:p w:rsidR="001F1ECD" w:rsidRPr="00694028" w:rsidRDefault="001F1ECD" w:rsidP="00694028">
      <w:pPr>
        <w:numPr>
          <w:ilvl w:val="0"/>
          <w:numId w:val="5"/>
        </w:numPr>
        <w:spacing w:before="100" w:beforeAutospacing="1" w:after="100" w:afterAutospacing="1" w:line="360" w:lineRule="atLeast"/>
        <w:rPr>
          <w:rFonts w:ascii="Arial" w:eastAsia="Times New Roman" w:hAnsi="Arial" w:cs="Arial"/>
          <w:sz w:val="18"/>
          <w:szCs w:val="18"/>
          <w:lang w:eastAsia="en-GB"/>
        </w:rPr>
      </w:pPr>
      <w:r>
        <w:rPr>
          <w:rFonts w:ascii="Arial" w:eastAsia="Times New Roman" w:hAnsi="Arial" w:cs="Arial"/>
          <w:b/>
          <w:bCs/>
          <w:sz w:val="18"/>
          <w:lang w:eastAsia="en-GB"/>
        </w:rPr>
        <w:t>PICC</w:t>
      </w:r>
      <w:r>
        <w:rPr>
          <w:rFonts w:ascii="Arial" w:eastAsia="Times New Roman" w:hAnsi="Arial" w:cs="Arial"/>
          <w:bCs/>
          <w:sz w:val="18"/>
          <w:lang w:eastAsia="en-GB"/>
        </w:rPr>
        <w:t xml:space="preserve"> – Proximity Integrated Circuit Card</w:t>
      </w:r>
    </w:p>
    <w:p w:rsidR="00694028" w:rsidRPr="00694028" w:rsidRDefault="00694028" w:rsidP="00694028">
      <w:pPr>
        <w:numPr>
          <w:ilvl w:val="0"/>
          <w:numId w:val="5"/>
        </w:numPr>
        <w:spacing w:before="100" w:beforeAutospacing="1" w:after="100" w:afterAutospacing="1" w:line="360" w:lineRule="atLeast"/>
        <w:rPr>
          <w:rFonts w:ascii="Arial" w:eastAsia="Times New Roman" w:hAnsi="Arial" w:cs="Arial"/>
          <w:sz w:val="18"/>
          <w:szCs w:val="18"/>
          <w:lang w:eastAsia="en-GB"/>
        </w:rPr>
      </w:pPr>
      <w:r w:rsidRPr="00694028">
        <w:rPr>
          <w:rFonts w:ascii="Arial" w:eastAsia="Times New Roman" w:hAnsi="Arial" w:cs="Arial"/>
          <w:b/>
          <w:bCs/>
          <w:sz w:val="18"/>
          <w:lang w:eastAsia="en-GB"/>
        </w:rPr>
        <w:t xml:space="preserve">SE </w:t>
      </w:r>
      <w:r w:rsidRPr="00694028">
        <w:rPr>
          <w:rFonts w:ascii="Arial" w:eastAsia="Times New Roman" w:hAnsi="Arial" w:cs="Arial"/>
          <w:sz w:val="18"/>
          <w:szCs w:val="18"/>
          <w:lang w:eastAsia="en-GB"/>
        </w:rPr>
        <w:t>- Secure Element. A hardware component which can host and act as an execution environment for small software applications known, in this context, as "applets".</w:t>
      </w:r>
    </w:p>
    <w:p w:rsidR="00694028" w:rsidRPr="00694028" w:rsidRDefault="00694028" w:rsidP="00694028">
      <w:pPr>
        <w:numPr>
          <w:ilvl w:val="0"/>
          <w:numId w:val="5"/>
        </w:numPr>
        <w:spacing w:before="100" w:beforeAutospacing="1" w:after="100" w:afterAutospacing="1" w:line="360" w:lineRule="atLeast"/>
        <w:rPr>
          <w:rFonts w:ascii="Arial" w:eastAsia="Times New Roman" w:hAnsi="Arial" w:cs="Arial"/>
          <w:sz w:val="18"/>
          <w:szCs w:val="18"/>
          <w:lang w:eastAsia="en-GB"/>
        </w:rPr>
      </w:pPr>
      <w:r w:rsidRPr="00694028">
        <w:rPr>
          <w:rFonts w:ascii="Arial" w:eastAsia="Times New Roman" w:hAnsi="Arial" w:cs="Arial"/>
          <w:b/>
          <w:bCs/>
          <w:sz w:val="18"/>
          <w:lang w:eastAsia="en-GB"/>
        </w:rPr>
        <w:t xml:space="preserve">SIM </w:t>
      </w:r>
      <w:r w:rsidRPr="00694028">
        <w:rPr>
          <w:rFonts w:ascii="Arial" w:eastAsia="Times New Roman" w:hAnsi="Arial" w:cs="Arial"/>
          <w:sz w:val="18"/>
          <w:szCs w:val="18"/>
          <w:lang w:eastAsia="en-GB"/>
        </w:rPr>
        <w:t>- Subscriber Identity Module. In 2G modules this used to be synonymous with the SIM *card* i.e. the small smart card inserted in the handset. In 3G networks, the SIM is a software module installed on the UICC.</w:t>
      </w:r>
    </w:p>
    <w:p w:rsidR="00694028" w:rsidRPr="00694028" w:rsidRDefault="00694028" w:rsidP="00694028">
      <w:pPr>
        <w:numPr>
          <w:ilvl w:val="0"/>
          <w:numId w:val="5"/>
        </w:numPr>
        <w:spacing w:before="100" w:beforeAutospacing="1" w:after="100" w:afterAutospacing="1" w:line="360" w:lineRule="atLeast"/>
        <w:rPr>
          <w:rFonts w:ascii="Arial" w:eastAsia="Times New Roman" w:hAnsi="Arial" w:cs="Arial"/>
          <w:sz w:val="18"/>
          <w:szCs w:val="18"/>
          <w:lang w:eastAsia="en-GB"/>
        </w:rPr>
      </w:pPr>
      <w:r w:rsidRPr="00694028">
        <w:rPr>
          <w:rFonts w:ascii="Arial" w:eastAsia="Times New Roman" w:hAnsi="Arial" w:cs="Arial"/>
          <w:b/>
          <w:bCs/>
          <w:sz w:val="18"/>
          <w:lang w:eastAsia="en-GB"/>
        </w:rPr>
        <w:t xml:space="preserve">SWP </w:t>
      </w:r>
      <w:r w:rsidRPr="00694028">
        <w:rPr>
          <w:rFonts w:ascii="Arial" w:eastAsia="Times New Roman" w:hAnsi="Arial" w:cs="Arial"/>
          <w:sz w:val="18"/>
          <w:szCs w:val="18"/>
          <w:lang w:eastAsia="en-GB"/>
        </w:rPr>
        <w:t>- Single Wire Protocol.</w:t>
      </w:r>
    </w:p>
    <w:p w:rsidR="00694028" w:rsidRPr="00694028" w:rsidRDefault="00694028" w:rsidP="00694028">
      <w:pPr>
        <w:numPr>
          <w:ilvl w:val="0"/>
          <w:numId w:val="5"/>
        </w:numPr>
        <w:spacing w:before="100" w:beforeAutospacing="1" w:after="100" w:afterAutospacing="1" w:line="360" w:lineRule="atLeast"/>
        <w:rPr>
          <w:rFonts w:ascii="Arial" w:eastAsia="Times New Roman" w:hAnsi="Arial" w:cs="Arial"/>
          <w:sz w:val="18"/>
          <w:szCs w:val="18"/>
          <w:lang w:eastAsia="en-GB"/>
        </w:rPr>
      </w:pPr>
      <w:r w:rsidRPr="00694028">
        <w:rPr>
          <w:rFonts w:ascii="Arial" w:eastAsia="Times New Roman" w:hAnsi="Arial" w:cs="Arial"/>
          <w:b/>
          <w:bCs/>
          <w:sz w:val="18"/>
          <w:lang w:eastAsia="en-GB"/>
        </w:rPr>
        <w:t xml:space="preserve">UICC </w:t>
      </w:r>
      <w:r w:rsidRPr="00694028">
        <w:rPr>
          <w:rFonts w:ascii="Arial" w:eastAsia="Times New Roman" w:hAnsi="Arial" w:cs="Arial"/>
          <w:sz w:val="18"/>
          <w:szCs w:val="18"/>
          <w:lang w:eastAsia="en-GB"/>
        </w:rPr>
        <w:t>- Universal Integrated Circuit Card - the smart card used in mobile terminals in GSM and UMTS networks</w:t>
      </w:r>
    </w:p>
    <w:p w:rsidR="00F221A2" w:rsidRDefault="00F221A2"/>
    <w:sectPr w:rsidR="00F221A2" w:rsidSect="00C47F1A">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90A99"/>
    <w:multiLevelType w:val="multilevel"/>
    <w:tmpl w:val="15BC1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25D1BA1"/>
    <w:multiLevelType w:val="hybridMultilevel"/>
    <w:tmpl w:val="610A11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16991743"/>
    <w:multiLevelType w:val="hybridMultilevel"/>
    <w:tmpl w:val="17BAA3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266E11FF"/>
    <w:multiLevelType w:val="multilevel"/>
    <w:tmpl w:val="48CE6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D554A25"/>
    <w:multiLevelType w:val="multilevel"/>
    <w:tmpl w:val="8506A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41B39E0"/>
    <w:multiLevelType w:val="hybridMultilevel"/>
    <w:tmpl w:val="04EADB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38BB2698"/>
    <w:multiLevelType w:val="hybridMultilevel"/>
    <w:tmpl w:val="889E97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3CE72EB5"/>
    <w:multiLevelType w:val="hybridMultilevel"/>
    <w:tmpl w:val="2430B3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47C2174E"/>
    <w:multiLevelType w:val="multilevel"/>
    <w:tmpl w:val="A02EA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CA25611"/>
    <w:multiLevelType w:val="hybridMultilevel"/>
    <w:tmpl w:val="23EA2D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7B577DF8"/>
    <w:multiLevelType w:val="multilevel"/>
    <w:tmpl w:val="C5F4C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8"/>
  </w:num>
  <w:num w:numId="4">
    <w:abstractNumId w:val="10"/>
  </w:num>
  <w:num w:numId="5">
    <w:abstractNumId w:val="4"/>
  </w:num>
  <w:num w:numId="6">
    <w:abstractNumId w:val="9"/>
  </w:num>
  <w:num w:numId="7">
    <w:abstractNumId w:val="6"/>
  </w:num>
  <w:num w:numId="8">
    <w:abstractNumId w:val="2"/>
  </w:num>
  <w:num w:numId="9">
    <w:abstractNumId w:val="7"/>
  </w:num>
  <w:num w:numId="10">
    <w:abstractNumId w:val="5"/>
  </w:num>
  <w:num w:numId="11">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68"/>
  <w:proofState w:grammar="clean"/>
  <w:revisionView w:markup="0"/>
  <w:trackRevisions/>
  <w:defaultTabStop w:val="720"/>
  <w:characterSpacingControl w:val="doNotCompress"/>
  <w:compat/>
  <w:rsids>
    <w:rsidRoot w:val="00694028"/>
    <w:rsid w:val="0000053B"/>
    <w:rsid w:val="000043C3"/>
    <w:rsid w:val="00005F97"/>
    <w:rsid w:val="0000667A"/>
    <w:rsid w:val="000118B5"/>
    <w:rsid w:val="000121BC"/>
    <w:rsid w:val="000134F7"/>
    <w:rsid w:val="00013C68"/>
    <w:rsid w:val="000148B6"/>
    <w:rsid w:val="000151B2"/>
    <w:rsid w:val="00015E6F"/>
    <w:rsid w:val="00016AB9"/>
    <w:rsid w:val="00016EB2"/>
    <w:rsid w:val="00020684"/>
    <w:rsid w:val="00023B40"/>
    <w:rsid w:val="000240ED"/>
    <w:rsid w:val="00027F89"/>
    <w:rsid w:val="00031471"/>
    <w:rsid w:val="0004379F"/>
    <w:rsid w:val="00052F34"/>
    <w:rsid w:val="00055A64"/>
    <w:rsid w:val="00055FA4"/>
    <w:rsid w:val="000567FB"/>
    <w:rsid w:val="00065AD2"/>
    <w:rsid w:val="00066BD9"/>
    <w:rsid w:val="00066C05"/>
    <w:rsid w:val="00066D71"/>
    <w:rsid w:val="00066F2E"/>
    <w:rsid w:val="000712D9"/>
    <w:rsid w:val="00071A67"/>
    <w:rsid w:val="00072026"/>
    <w:rsid w:val="00074D04"/>
    <w:rsid w:val="00080CD9"/>
    <w:rsid w:val="00082D8C"/>
    <w:rsid w:val="00082DD7"/>
    <w:rsid w:val="000848D4"/>
    <w:rsid w:val="00084C63"/>
    <w:rsid w:val="00091311"/>
    <w:rsid w:val="0009183C"/>
    <w:rsid w:val="00092F83"/>
    <w:rsid w:val="000930A6"/>
    <w:rsid w:val="000951AD"/>
    <w:rsid w:val="0009750A"/>
    <w:rsid w:val="000A0698"/>
    <w:rsid w:val="000A0B25"/>
    <w:rsid w:val="000A12C5"/>
    <w:rsid w:val="000A225C"/>
    <w:rsid w:val="000A3328"/>
    <w:rsid w:val="000A35C8"/>
    <w:rsid w:val="000A5373"/>
    <w:rsid w:val="000B2EB5"/>
    <w:rsid w:val="000B3378"/>
    <w:rsid w:val="000C0D28"/>
    <w:rsid w:val="000C1A18"/>
    <w:rsid w:val="000C2867"/>
    <w:rsid w:val="000C3567"/>
    <w:rsid w:val="000C35EB"/>
    <w:rsid w:val="000D0556"/>
    <w:rsid w:val="000D25C0"/>
    <w:rsid w:val="000D2DA2"/>
    <w:rsid w:val="000D5275"/>
    <w:rsid w:val="000D58E2"/>
    <w:rsid w:val="000D6AC4"/>
    <w:rsid w:val="000D6FAC"/>
    <w:rsid w:val="000E0CAA"/>
    <w:rsid w:val="000E0E27"/>
    <w:rsid w:val="000E0EAE"/>
    <w:rsid w:val="000E134C"/>
    <w:rsid w:val="000E1676"/>
    <w:rsid w:val="000E294D"/>
    <w:rsid w:val="000E3BC7"/>
    <w:rsid w:val="000E4250"/>
    <w:rsid w:val="000F00DE"/>
    <w:rsid w:val="000F11D8"/>
    <w:rsid w:val="000F580F"/>
    <w:rsid w:val="000F6B27"/>
    <w:rsid w:val="000F72F9"/>
    <w:rsid w:val="001000ED"/>
    <w:rsid w:val="00100B85"/>
    <w:rsid w:val="00100B90"/>
    <w:rsid w:val="0010215A"/>
    <w:rsid w:val="00102DC8"/>
    <w:rsid w:val="00103281"/>
    <w:rsid w:val="0010412D"/>
    <w:rsid w:val="00104B5F"/>
    <w:rsid w:val="00105DAA"/>
    <w:rsid w:val="0011494C"/>
    <w:rsid w:val="00114A55"/>
    <w:rsid w:val="0011776A"/>
    <w:rsid w:val="001204A4"/>
    <w:rsid w:val="001205D1"/>
    <w:rsid w:val="00127145"/>
    <w:rsid w:val="00132706"/>
    <w:rsid w:val="00137785"/>
    <w:rsid w:val="001455B8"/>
    <w:rsid w:val="00146B41"/>
    <w:rsid w:val="0015509C"/>
    <w:rsid w:val="001564CC"/>
    <w:rsid w:val="00161FE6"/>
    <w:rsid w:val="001641D8"/>
    <w:rsid w:val="0016651B"/>
    <w:rsid w:val="00166AF0"/>
    <w:rsid w:val="00166C81"/>
    <w:rsid w:val="00170EA9"/>
    <w:rsid w:val="00171679"/>
    <w:rsid w:val="00173EBC"/>
    <w:rsid w:val="00174234"/>
    <w:rsid w:val="00175318"/>
    <w:rsid w:val="00180E81"/>
    <w:rsid w:val="00180F2D"/>
    <w:rsid w:val="001826E6"/>
    <w:rsid w:val="0018283F"/>
    <w:rsid w:val="001855C6"/>
    <w:rsid w:val="001856DF"/>
    <w:rsid w:val="00186856"/>
    <w:rsid w:val="00190396"/>
    <w:rsid w:val="0019063C"/>
    <w:rsid w:val="001922F7"/>
    <w:rsid w:val="00192D94"/>
    <w:rsid w:val="001A15C7"/>
    <w:rsid w:val="001A3B96"/>
    <w:rsid w:val="001A4F7A"/>
    <w:rsid w:val="001B05D4"/>
    <w:rsid w:val="001B1B9B"/>
    <w:rsid w:val="001B2027"/>
    <w:rsid w:val="001B2BFD"/>
    <w:rsid w:val="001B451B"/>
    <w:rsid w:val="001B60AA"/>
    <w:rsid w:val="001C104D"/>
    <w:rsid w:val="001C2B64"/>
    <w:rsid w:val="001C470F"/>
    <w:rsid w:val="001D03E6"/>
    <w:rsid w:val="001D0D36"/>
    <w:rsid w:val="001D2471"/>
    <w:rsid w:val="001D3CF9"/>
    <w:rsid w:val="001D4A7F"/>
    <w:rsid w:val="001D5B56"/>
    <w:rsid w:val="001D5F69"/>
    <w:rsid w:val="001D61C6"/>
    <w:rsid w:val="001D6658"/>
    <w:rsid w:val="001D7EDD"/>
    <w:rsid w:val="001E01B5"/>
    <w:rsid w:val="001E261E"/>
    <w:rsid w:val="001E492A"/>
    <w:rsid w:val="001E5A5B"/>
    <w:rsid w:val="001F1ECD"/>
    <w:rsid w:val="001F6061"/>
    <w:rsid w:val="001F6398"/>
    <w:rsid w:val="00200359"/>
    <w:rsid w:val="002006FA"/>
    <w:rsid w:val="00201FE7"/>
    <w:rsid w:val="002054B9"/>
    <w:rsid w:val="00205B5F"/>
    <w:rsid w:val="00205E02"/>
    <w:rsid w:val="0020699C"/>
    <w:rsid w:val="00210812"/>
    <w:rsid w:val="00214464"/>
    <w:rsid w:val="00215397"/>
    <w:rsid w:val="002159D9"/>
    <w:rsid w:val="00216067"/>
    <w:rsid w:val="00216426"/>
    <w:rsid w:val="00217C04"/>
    <w:rsid w:val="00220E6F"/>
    <w:rsid w:val="00221631"/>
    <w:rsid w:val="00224CE3"/>
    <w:rsid w:val="002268B8"/>
    <w:rsid w:val="002369BC"/>
    <w:rsid w:val="00240909"/>
    <w:rsid w:val="002413F9"/>
    <w:rsid w:val="002456E9"/>
    <w:rsid w:val="00245FED"/>
    <w:rsid w:val="00246B7D"/>
    <w:rsid w:val="00247E0D"/>
    <w:rsid w:val="002570E9"/>
    <w:rsid w:val="0026141E"/>
    <w:rsid w:val="00262BA0"/>
    <w:rsid w:val="00263764"/>
    <w:rsid w:val="002655B5"/>
    <w:rsid w:val="0026573E"/>
    <w:rsid w:val="00265D54"/>
    <w:rsid w:val="0026644D"/>
    <w:rsid w:val="0026646C"/>
    <w:rsid w:val="00270117"/>
    <w:rsid w:val="00275332"/>
    <w:rsid w:val="002800C7"/>
    <w:rsid w:val="002817E6"/>
    <w:rsid w:val="00282CFD"/>
    <w:rsid w:val="00283864"/>
    <w:rsid w:val="00286D82"/>
    <w:rsid w:val="00292F86"/>
    <w:rsid w:val="0029527B"/>
    <w:rsid w:val="00296CF9"/>
    <w:rsid w:val="002A06C5"/>
    <w:rsid w:val="002A3F2A"/>
    <w:rsid w:val="002A773D"/>
    <w:rsid w:val="002B14ED"/>
    <w:rsid w:val="002B3734"/>
    <w:rsid w:val="002B3C78"/>
    <w:rsid w:val="002B602D"/>
    <w:rsid w:val="002B627F"/>
    <w:rsid w:val="002B69D2"/>
    <w:rsid w:val="002B6A81"/>
    <w:rsid w:val="002C0813"/>
    <w:rsid w:val="002C18B5"/>
    <w:rsid w:val="002C1FF5"/>
    <w:rsid w:val="002C70F1"/>
    <w:rsid w:val="002D130C"/>
    <w:rsid w:val="002D4543"/>
    <w:rsid w:val="002D6D90"/>
    <w:rsid w:val="002E17FF"/>
    <w:rsid w:val="002E4CD4"/>
    <w:rsid w:val="002E513F"/>
    <w:rsid w:val="002E7DAE"/>
    <w:rsid w:val="002F127F"/>
    <w:rsid w:val="002F272B"/>
    <w:rsid w:val="002F7744"/>
    <w:rsid w:val="003045C8"/>
    <w:rsid w:val="0030485D"/>
    <w:rsid w:val="00307107"/>
    <w:rsid w:val="003112F4"/>
    <w:rsid w:val="003113EE"/>
    <w:rsid w:val="00316514"/>
    <w:rsid w:val="003176D7"/>
    <w:rsid w:val="003205A3"/>
    <w:rsid w:val="00321788"/>
    <w:rsid w:val="003227FF"/>
    <w:rsid w:val="00323628"/>
    <w:rsid w:val="00325716"/>
    <w:rsid w:val="00325718"/>
    <w:rsid w:val="00325AE8"/>
    <w:rsid w:val="00326FBE"/>
    <w:rsid w:val="003313FF"/>
    <w:rsid w:val="0033212B"/>
    <w:rsid w:val="00334340"/>
    <w:rsid w:val="003365D4"/>
    <w:rsid w:val="00336DAE"/>
    <w:rsid w:val="00337D1B"/>
    <w:rsid w:val="003409FD"/>
    <w:rsid w:val="00342E24"/>
    <w:rsid w:val="003443F4"/>
    <w:rsid w:val="0034493E"/>
    <w:rsid w:val="00347E8A"/>
    <w:rsid w:val="0036213E"/>
    <w:rsid w:val="00362488"/>
    <w:rsid w:val="0036259F"/>
    <w:rsid w:val="003656D5"/>
    <w:rsid w:val="0036763B"/>
    <w:rsid w:val="003748F1"/>
    <w:rsid w:val="00375C6A"/>
    <w:rsid w:val="0038118A"/>
    <w:rsid w:val="00383809"/>
    <w:rsid w:val="00384F4F"/>
    <w:rsid w:val="00390B73"/>
    <w:rsid w:val="00390CB6"/>
    <w:rsid w:val="0039215B"/>
    <w:rsid w:val="00394B9F"/>
    <w:rsid w:val="00395168"/>
    <w:rsid w:val="003953D2"/>
    <w:rsid w:val="00396630"/>
    <w:rsid w:val="003975C3"/>
    <w:rsid w:val="003A471A"/>
    <w:rsid w:val="003A5075"/>
    <w:rsid w:val="003A59BD"/>
    <w:rsid w:val="003A6BE4"/>
    <w:rsid w:val="003A6D11"/>
    <w:rsid w:val="003A7286"/>
    <w:rsid w:val="003B15C8"/>
    <w:rsid w:val="003B2F05"/>
    <w:rsid w:val="003B4FAB"/>
    <w:rsid w:val="003B5489"/>
    <w:rsid w:val="003B7E07"/>
    <w:rsid w:val="003C207A"/>
    <w:rsid w:val="003C381E"/>
    <w:rsid w:val="003C6454"/>
    <w:rsid w:val="003D1458"/>
    <w:rsid w:val="003D2AD0"/>
    <w:rsid w:val="003D3E82"/>
    <w:rsid w:val="003D4A1A"/>
    <w:rsid w:val="003D60EB"/>
    <w:rsid w:val="003D6DCB"/>
    <w:rsid w:val="003D7309"/>
    <w:rsid w:val="003E2211"/>
    <w:rsid w:val="003E30E9"/>
    <w:rsid w:val="003E3826"/>
    <w:rsid w:val="003E5202"/>
    <w:rsid w:val="003E52CF"/>
    <w:rsid w:val="003E5768"/>
    <w:rsid w:val="003F1382"/>
    <w:rsid w:val="003F21AE"/>
    <w:rsid w:val="003F3F7B"/>
    <w:rsid w:val="003F42F8"/>
    <w:rsid w:val="003F4E61"/>
    <w:rsid w:val="003F72D3"/>
    <w:rsid w:val="00400A30"/>
    <w:rsid w:val="00401F3C"/>
    <w:rsid w:val="00402C15"/>
    <w:rsid w:val="00403C04"/>
    <w:rsid w:val="00404272"/>
    <w:rsid w:val="00411FA2"/>
    <w:rsid w:val="00416680"/>
    <w:rsid w:val="00416733"/>
    <w:rsid w:val="00416F34"/>
    <w:rsid w:val="00417627"/>
    <w:rsid w:val="00424C83"/>
    <w:rsid w:val="00425D3E"/>
    <w:rsid w:val="00425ECC"/>
    <w:rsid w:val="0042786B"/>
    <w:rsid w:val="0043209C"/>
    <w:rsid w:val="0043250F"/>
    <w:rsid w:val="00433B56"/>
    <w:rsid w:val="00435D79"/>
    <w:rsid w:val="00436995"/>
    <w:rsid w:val="00440C05"/>
    <w:rsid w:val="00442707"/>
    <w:rsid w:val="004433C8"/>
    <w:rsid w:val="004434C7"/>
    <w:rsid w:val="004457E5"/>
    <w:rsid w:val="00446819"/>
    <w:rsid w:val="00453136"/>
    <w:rsid w:val="00453EDC"/>
    <w:rsid w:val="00454B94"/>
    <w:rsid w:val="0045528D"/>
    <w:rsid w:val="00460644"/>
    <w:rsid w:val="00460C0E"/>
    <w:rsid w:val="004623A0"/>
    <w:rsid w:val="00470FAE"/>
    <w:rsid w:val="00472AEE"/>
    <w:rsid w:val="004734E3"/>
    <w:rsid w:val="004754F7"/>
    <w:rsid w:val="00476534"/>
    <w:rsid w:val="0047718C"/>
    <w:rsid w:val="00477B97"/>
    <w:rsid w:val="00480350"/>
    <w:rsid w:val="004807F9"/>
    <w:rsid w:val="00480F91"/>
    <w:rsid w:val="00483B93"/>
    <w:rsid w:val="00484526"/>
    <w:rsid w:val="00485F93"/>
    <w:rsid w:val="00486997"/>
    <w:rsid w:val="00492057"/>
    <w:rsid w:val="00497A4F"/>
    <w:rsid w:val="004A090B"/>
    <w:rsid w:val="004A1F7F"/>
    <w:rsid w:val="004A2CEA"/>
    <w:rsid w:val="004A54C1"/>
    <w:rsid w:val="004A552F"/>
    <w:rsid w:val="004A56CB"/>
    <w:rsid w:val="004A6533"/>
    <w:rsid w:val="004B027C"/>
    <w:rsid w:val="004B0F9B"/>
    <w:rsid w:val="004B2019"/>
    <w:rsid w:val="004B322C"/>
    <w:rsid w:val="004B5DAA"/>
    <w:rsid w:val="004B6579"/>
    <w:rsid w:val="004B7520"/>
    <w:rsid w:val="004B7D73"/>
    <w:rsid w:val="004C2370"/>
    <w:rsid w:val="004C2D5A"/>
    <w:rsid w:val="004C37CB"/>
    <w:rsid w:val="004C396B"/>
    <w:rsid w:val="004C46F5"/>
    <w:rsid w:val="004D0B12"/>
    <w:rsid w:val="004D139F"/>
    <w:rsid w:val="004D4F38"/>
    <w:rsid w:val="004D587F"/>
    <w:rsid w:val="004E0B36"/>
    <w:rsid w:val="004E192E"/>
    <w:rsid w:val="004E2019"/>
    <w:rsid w:val="004E2B09"/>
    <w:rsid w:val="004E4EDD"/>
    <w:rsid w:val="004E782E"/>
    <w:rsid w:val="004F04F3"/>
    <w:rsid w:val="004F26A3"/>
    <w:rsid w:val="004F7D8A"/>
    <w:rsid w:val="005006D9"/>
    <w:rsid w:val="00500E7E"/>
    <w:rsid w:val="00501766"/>
    <w:rsid w:val="00502D48"/>
    <w:rsid w:val="0050316B"/>
    <w:rsid w:val="00503F26"/>
    <w:rsid w:val="0050579F"/>
    <w:rsid w:val="00512183"/>
    <w:rsid w:val="0051637E"/>
    <w:rsid w:val="00516F06"/>
    <w:rsid w:val="00517EBD"/>
    <w:rsid w:val="00521F39"/>
    <w:rsid w:val="00523214"/>
    <w:rsid w:val="0052462B"/>
    <w:rsid w:val="00525A0F"/>
    <w:rsid w:val="00526957"/>
    <w:rsid w:val="005319C3"/>
    <w:rsid w:val="00532F68"/>
    <w:rsid w:val="00536F04"/>
    <w:rsid w:val="0053702E"/>
    <w:rsid w:val="00544885"/>
    <w:rsid w:val="00544A7C"/>
    <w:rsid w:val="005467DE"/>
    <w:rsid w:val="00551324"/>
    <w:rsid w:val="005519B0"/>
    <w:rsid w:val="005530F3"/>
    <w:rsid w:val="00553357"/>
    <w:rsid w:val="005555AF"/>
    <w:rsid w:val="005577E8"/>
    <w:rsid w:val="00557C57"/>
    <w:rsid w:val="00557EAB"/>
    <w:rsid w:val="00564E9B"/>
    <w:rsid w:val="00565450"/>
    <w:rsid w:val="00572469"/>
    <w:rsid w:val="00573F0C"/>
    <w:rsid w:val="00574961"/>
    <w:rsid w:val="00574F74"/>
    <w:rsid w:val="00576020"/>
    <w:rsid w:val="005831AB"/>
    <w:rsid w:val="00585D3E"/>
    <w:rsid w:val="0059170A"/>
    <w:rsid w:val="00592ABC"/>
    <w:rsid w:val="00592C74"/>
    <w:rsid w:val="0059487F"/>
    <w:rsid w:val="00595BBF"/>
    <w:rsid w:val="005979D2"/>
    <w:rsid w:val="005A1FCA"/>
    <w:rsid w:val="005A23DB"/>
    <w:rsid w:val="005A554E"/>
    <w:rsid w:val="005A5E55"/>
    <w:rsid w:val="005B0873"/>
    <w:rsid w:val="005B098E"/>
    <w:rsid w:val="005B0A82"/>
    <w:rsid w:val="005C0FA8"/>
    <w:rsid w:val="005C452A"/>
    <w:rsid w:val="005C48EE"/>
    <w:rsid w:val="005C6D61"/>
    <w:rsid w:val="005D15CB"/>
    <w:rsid w:val="005E22E6"/>
    <w:rsid w:val="005E6F27"/>
    <w:rsid w:val="005F7CE6"/>
    <w:rsid w:val="005F7EFC"/>
    <w:rsid w:val="00601E70"/>
    <w:rsid w:val="006054D1"/>
    <w:rsid w:val="00607E38"/>
    <w:rsid w:val="00610A79"/>
    <w:rsid w:val="0061298F"/>
    <w:rsid w:val="00614107"/>
    <w:rsid w:val="00617D4B"/>
    <w:rsid w:val="00621538"/>
    <w:rsid w:val="006244D7"/>
    <w:rsid w:val="00627516"/>
    <w:rsid w:val="00627572"/>
    <w:rsid w:val="00630511"/>
    <w:rsid w:val="00631056"/>
    <w:rsid w:val="0063132C"/>
    <w:rsid w:val="006328D5"/>
    <w:rsid w:val="0063323D"/>
    <w:rsid w:val="0063646A"/>
    <w:rsid w:val="006372A0"/>
    <w:rsid w:val="00637EC6"/>
    <w:rsid w:val="0064032D"/>
    <w:rsid w:val="00645613"/>
    <w:rsid w:val="00647360"/>
    <w:rsid w:val="006500E9"/>
    <w:rsid w:val="006506E2"/>
    <w:rsid w:val="00650C10"/>
    <w:rsid w:val="00653742"/>
    <w:rsid w:val="00654CBF"/>
    <w:rsid w:val="00660294"/>
    <w:rsid w:val="0066152B"/>
    <w:rsid w:val="00663A2F"/>
    <w:rsid w:val="00663B01"/>
    <w:rsid w:val="00663C48"/>
    <w:rsid w:val="00666E13"/>
    <w:rsid w:val="00672643"/>
    <w:rsid w:val="00673E02"/>
    <w:rsid w:val="00673F41"/>
    <w:rsid w:val="0067412E"/>
    <w:rsid w:val="00674C7A"/>
    <w:rsid w:val="006757C5"/>
    <w:rsid w:val="00675DA9"/>
    <w:rsid w:val="00692EF3"/>
    <w:rsid w:val="00692F32"/>
    <w:rsid w:val="00694028"/>
    <w:rsid w:val="00696BCC"/>
    <w:rsid w:val="00696E0B"/>
    <w:rsid w:val="006A1351"/>
    <w:rsid w:val="006A29DD"/>
    <w:rsid w:val="006A2E27"/>
    <w:rsid w:val="006A3439"/>
    <w:rsid w:val="006A3764"/>
    <w:rsid w:val="006B1561"/>
    <w:rsid w:val="006B175F"/>
    <w:rsid w:val="006B3220"/>
    <w:rsid w:val="006B4EBF"/>
    <w:rsid w:val="006B5112"/>
    <w:rsid w:val="006B6739"/>
    <w:rsid w:val="006B754A"/>
    <w:rsid w:val="006C0D59"/>
    <w:rsid w:val="006C16B0"/>
    <w:rsid w:val="006C3171"/>
    <w:rsid w:val="006C3911"/>
    <w:rsid w:val="006C73C9"/>
    <w:rsid w:val="006D08AB"/>
    <w:rsid w:val="006D45E7"/>
    <w:rsid w:val="006E0599"/>
    <w:rsid w:val="006E5EF5"/>
    <w:rsid w:val="006E6A82"/>
    <w:rsid w:val="006F2396"/>
    <w:rsid w:val="006F42E2"/>
    <w:rsid w:val="006F700E"/>
    <w:rsid w:val="00713238"/>
    <w:rsid w:val="007136DD"/>
    <w:rsid w:val="007138C7"/>
    <w:rsid w:val="007157E4"/>
    <w:rsid w:val="00723DFD"/>
    <w:rsid w:val="00726C8E"/>
    <w:rsid w:val="007317F5"/>
    <w:rsid w:val="00734065"/>
    <w:rsid w:val="007341DB"/>
    <w:rsid w:val="00734A63"/>
    <w:rsid w:val="00734C98"/>
    <w:rsid w:val="00734DC9"/>
    <w:rsid w:val="00736523"/>
    <w:rsid w:val="0074482A"/>
    <w:rsid w:val="007456FF"/>
    <w:rsid w:val="00747A0D"/>
    <w:rsid w:val="00747B9B"/>
    <w:rsid w:val="00751879"/>
    <w:rsid w:val="00752FBB"/>
    <w:rsid w:val="007559A3"/>
    <w:rsid w:val="00756D99"/>
    <w:rsid w:val="0075730B"/>
    <w:rsid w:val="007624BE"/>
    <w:rsid w:val="00762C67"/>
    <w:rsid w:val="00764257"/>
    <w:rsid w:val="00766C3F"/>
    <w:rsid w:val="00775AD7"/>
    <w:rsid w:val="00775CB9"/>
    <w:rsid w:val="00776D4F"/>
    <w:rsid w:val="00782A59"/>
    <w:rsid w:val="007849C7"/>
    <w:rsid w:val="00785440"/>
    <w:rsid w:val="00790001"/>
    <w:rsid w:val="00790CC7"/>
    <w:rsid w:val="007917E0"/>
    <w:rsid w:val="007A326C"/>
    <w:rsid w:val="007A3284"/>
    <w:rsid w:val="007A371F"/>
    <w:rsid w:val="007A6616"/>
    <w:rsid w:val="007B35D5"/>
    <w:rsid w:val="007B5742"/>
    <w:rsid w:val="007B588F"/>
    <w:rsid w:val="007B5DA8"/>
    <w:rsid w:val="007C39A5"/>
    <w:rsid w:val="007C5EE2"/>
    <w:rsid w:val="007D0FEE"/>
    <w:rsid w:val="007D15D8"/>
    <w:rsid w:val="007D1F78"/>
    <w:rsid w:val="007D5191"/>
    <w:rsid w:val="007D692E"/>
    <w:rsid w:val="007E2143"/>
    <w:rsid w:val="007E4819"/>
    <w:rsid w:val="007E4C02"/>
    <w:rsid w:val="007E52CF"/>
    <w:rsid w:val="007E62C8"/>
    <w:rsid w:val="007E6D23"/>
    <w:rsid w:val="007E72B0"/>
    <w:rsid w:val="007E7FA7"/>
    <w:rsid w:val="007F0D0F"/>
    <w:rsid w:val="007F0ED5"/>
    <w:rsid w:val="007F1824"/>
    <w:rsid w:val="007F1B55"/>
    <w:rsid w:val="007F1D45"/>
    <w:rsid w:val="007F263B"/>
    <w:rsid w:val="007F30E0"/>
    <w:rsid w:val="007F34AB"/>
    <w:rsid w:val="007F732D"/>
    <w:rsid w:val="00800165"/>
    <w:rsid w:val="00800276"/>
    <w:rsid w:val="00806AA9"/>
    <w:rsid w:val="0080757E"/>
    <w:rsid w:val="0080764D"/>
    <w:rsid w:val="008101FC"/>
    <w:rsid w:val="008107F9"/>
    <w:rsid w:val="008116C7"/>
    <w:rsid w:val="00813A50"/>
    <w:rsid w:val="00814232"/>
    <w:rsid w:val="00815781"/>
    <w:rsid w:val="00820551"/>
    <w:rsid w:val="00823497"/>
    <w:rsid w:val="0082729D"/>
    <w:rsid w:val="008275B4"/>
    <w:rsid w:val="00830247"/>
    <w:rsid w:val="008313E1"/>
    <w:rsid w:val="00834BA9"/>
    <w:rsid w:val="0083594B"/>
    <w:rsid w:val="00835CE5"/>
    <w:rsid w:val="008375AA"/>
    <w:rsid w:val="0084301F"/>
    <w:rsid w:val="008433CC"/>
    <w:rsid w:val="008436B9"/>
    <w:rsid w:val="008457E1"/>
    <w:rsid w:val="00847097"/>
    <w:rsid w:val="00847EBC"/>
    <w:rsid w:val="008516E3"/>
    <w:rsid w:val="00855344"/>
    <w:rsid w:val="00855E60"/>
    <w:rsid w:val="0086142D"/>
    <w:rsid w:val="008641EE"/>
    <w:rsid w:val="00864B15"/>
    <w:rsid w:val="00865784"/>
    <w:rsid w:val="00865C9B"/>
    <w:rsid w:val="00867F03"/>
    <w:rsid w:val="00871276"/>
    <w:rsid w:val="00873B10"/>
    <w:rsid w:val="00874F54"/>
    <w:rsid w:val="0087679C"/>
    <w:rsid w:val="008774B3"/>
    <w:rsid w:val="008813AA"/>
    <w:rsid w:val="00882C05"/>
    <w:rsid w:val="00885674"/>
    <w:rsid w:val="00887FCD"/>
    <w:rsid w:val="00893E0F"/>
    <w:rsid w:val="00896054"/>
    <w:rsid w:val="008A128B"/>
    <w:rsid w:val="008A3DB0"/>
    <w:rsid w:val="008B0AD6"/>
    <w:rsid w:val="008B1C97"/>
    <w:rsid w:val="008B4A21"/>
    <w:rsid w:val="008B58FB"/>
    <w:rsid w:val="008C1466"/>
    <w:rsid w:val="008C1E0B"/>
    <w:rsid w:val="008C2B07"/>
    <w:rsid w:val="008C3B0C"/>
    <w:rsid w:val="008C5F8F"/>
    <w:rsid w:val="008C6E30"/>
    <w:rsid w:val="008D51C3"/>
    <w:rsid w:val="008D5898"/>
    <w:rsid w:val="008E26E0"/>
    <w:rsid w:val="008E2FB1"/>
    <w:rsid w:val="008E32D4"/>
    <w:rsid w:val="008E489F"/>
    <w:rsid w:val="008E600E"/>
    <w:rsid w:val="008E7CB8"/>
    <w:rsid w:val="008F1D4C"/>
    <w:rsid w:val="008F1DEB"/>
    <w:rsid w:val="008F3A9E"/>
    <w:rsid w:val="008F48AA"/>
    <w:rsid w:val="00900D64"/>
    <w:rsid w:val="0090231F"/>
    <w:rsid w:val="0090263C"/>
    <w:rsid w:val="00902912"/>
    <w:rsid w:val="00904229"/>
    <w:rsid w:val="00904E34"/>
    <w:rsid w:val="0090587F"/>
    <w:rsid w:val="0090674F"/>
    <w:rsid w:val="0090767B"/>
    <w:rsid w:val="00907E46"/>
    <w:rsid w:val="00910AEE"/>
    <w:rsid w:val="00910FD8"/>
    <w:rsid w:val="0091594C"/>
    <w:rsid w:val="00916458"/>
    <w:rsid w:val="009214C6"/>
    <w:rsid w:val="00922E98"/>
    <w:rsid w:val="00925AC0"/>
    <w:rsid w:val="00927884"/>
    <w:rsid w:val="00930DE8"/>
    <w:rsid w:val="00933179"/>
    <w:rsid w:val="009333AC"/>
    <w:rsid w:val="0093522E"/>
    <w:rsid w:val="00937EB5"/>
    <w:rsid w:val="00942E7C"/>
    <w:rsid w:val="009430E3"/>
    <w:rsid w:val="0094580A"/>
    <w:rsid w:val="00955854"/>
    <w:rsid w:val="00964D38"/>
    <w:rsid w:val="00964E10"/>
    <w:rsid w:val="009653BD"/>
    <w:rsid w:val="00965D58"/>
    <w:rsid w:val="0096601C"/>
    <w:rsid w:val="009674B5"/>
    <w:rsid w:val="00970810"/>
    <w:rsid w:val="00972401"/>
    <w:rsid w:val="0097298E"/>
    <w:rsid w:val="009733E4"/>
    <w:rsid w:val="00973CEF"/>
    <w:rsid w:val="00974EBF"/>
    <w:rsid w:val="00975050"/>
    <w:rsid w:val="009778AD"/>
    <w:rsid w:val="00983512"/>
    <w:rsid w:val="00983E55"/>
    <w:rsid w:val="009855D0"/>
    <w:rsid w:val="00986740"/>
    <w:rsid w:val="00987A6E"/>
    <w:rsid w:val="00990A4F"/>
    <w:rsid w:val="009928F6"/>
    <w:rsid w:val="00992B07"/>
    <w:rsid w:val="0099524F"/>
    <w:rsid w:val="00995F63"/>
    <w:rsid w:val="009A5090"/>
    <w:rsid w:val="009A6139"/>
    <w:rsid w:val="009B0D17"/>
    <w:rsid w:val="009B1A4D"/>
    <w:rsid w:val="009B1B0F"/>
    <w:rsid w:val="009B2042"/>
    <w:rsid w:val="009B28F7"/>
    <w:rsid w:val="009B5A37"/>
    <w:rsid w:val="009B7922"/>
    <w:rsid w:val="009C0018"/>
    <w:rsid w:val="009C1344"/>
    <w:rsid w:val="009C390A"/>
    <w:rsid w:val="009C6F55"/>
    <w:rsid w:val="009C7120"/>
    <w:rsid w:val="009D030C"/>
    <w:rsid w:val="009D27F1"/>
    <w:rsid w:val="009D6C12"/>
    <w:rsid w:val="009D7CA9"/>
    <w:rsid w:val="009E0BBA"/>
    <w:rsid w:val="009E1C8A"/>
    <w:rsid w:val="009E1EF2"/>
    <w:rsid w:val="009E665A"/>
    <w:rsid w:val="009F02DB"/>
    <w:rsid w:val="009F07EC"/>
    <w:rsid w:val="009F0886"/>
    <w:rsid w:val="009F23AF"/>
    <w:rsid w:val="009F2B05"/>
    <w:rsid w:val="009F2B43"/>
    <w:rsid w:val="009F391E"/>
    <w:rsid w:val="00A00D3A"/>
    <w:rsid w:val="00A026A0"/>
    <w:rsid w:val="00A04E38"/>
    <w:rsid w:val="00A0578D"/>
    <w:rsid w:val="00A07C77"/>
    <w:rsid w:val="00A07F09"/>
    <w:rsid w:val="00A118BB"/>
    <w:rsid w:val="00A1208E"/>
    <w:rsid w:val="00A1542E"/>
    <w:rsid w:val="00A1587C"/>
    <w:rsid w:val="00A17253"/>
    <w:rsid w:val="00A245FE"/>
    <w:rsid w:val="00A271B8"/>
    <w:rsid w:val="00A31B57"/>
    <w:rsid w:val="00A359F1"/>
    <w:rsid w:val="00A37071"/>
    <w:rsid w:val="00A4115C"/>
    <w:rsid w:val="00A42773"/>
    <w:rsid w:val="00A42985"/>
    <w:rsid w:val="00A43D44"/>
    <w:rsid w:val="00A468C4"/>
    <w:rsid w:val="00A46CEF"/>
    <w:rsid w:val="00A47855"/>
    <w:rsid w:val="00A53649"/>
    <w:rsid w:val="00A559D6"/>
    <w:rsid w:val="00A55A36"/>
    <w:rsid w:val="00A55FEF"/>
    <w:rsid w:val="00A56BF5"/>
    <w:rsid w:val="00A60CFC"/>
    <w:rsid w:val="00A64D26"/>
    <w:rsid w:val="00A67FBF"/>
    <w:rsid w:val="00A71765"/>
    <w:rsid w:val="00A75B68"/>
    <w:rsid w:val="00A76E6D"/>
    <w:rsid w:val="00A77A5F"/>
    <w:rsid w:val="00A807EF"/>
    <w:rsid w:val="00A84176"/>
    <w:rsid w:val="00A85D2B"/>
    <w:rsid w:val="00A92335"/>
    <w:rsid w:val="00A943C3"/>
    <w:rsid w:val="00A94985"/>
    <w:rsid w:val="00A95853"/>
    <w:rsid w:val="00A971AF"/>
    <w:rsid w:val="00AA2E9E"/>
    <w:rsid w:val="00AA7DFC"/>
    <w:rsid w:val="00AB3260"/>
    <w:rsid w:val="00AB46B1"/>
    <w:rsid w:val="00AB6FCF"/>
    <w:rsid w:val="00AC0C87"/>
    <w:rsid w:val="00AC56FC"/>
    <w:rsid w:val="00AC65AE"/>
    <w:rsid w:val="00AD1599"/>
    <w:rsid w:val="00AD2099"/>
    <w:rsid w:val="00AD368A"/>
    <w:rsid w:val="00AD3F4C"/>
    <w:rsid w:val="00AD56F8"/>
    <w:rsid w:val="00AE0CCF"/>
    <w:rsid w:val="00AE1670"/>
    <w:rsid w:val="00AE1C5F"/>
    <w:rsid w:val="00AE26D7"/>
    <w:rsid w:val="00AE2F9B"/>
    <w:rsid w:val="00AE34E2"/>
    <w:rsid w:val="00AE451C"/>
    <w:rsid w:val="00AE4C9F"/>
    <w:rsid w:val="00AE58D9"/>
    <w:rsid w:val="00AE5C7A"/>
    <w:rsid w:val="00AE7A41"/>
    <w:rsid w:val="00AF20CB"/>
    <w:rsid w:val="00AF2C21"/>
    <w:rsid w:val="00AF3952"/>
    <w:rsid w:val="00AF3E3A"/>
    <w:rsid w:val="00AF40F9"/>
    <w:rsid w:val="00AF4FBD"/>
    <w:rsid w:val="00AF510B"/>
    <w:rsid w:val="00AF629E"/>
    <w:rsid w:val="00AF7008"/>
    <w:rsid w:val="00B01109"/>
    <w:rsid w:val="00B01DC2"/>
    <w:rsid w:val="00B036DC"/>
    <w:rsid w:val="00B04BA9"/>
    <w:rsid w:val="00B0519F"/>
    <w:rsid w:val="00B05736"/>
    <w:rsid w:val="00B119E8"/>
    <w:rsid w:val="00B11BD7"/>
    <w:rsid w:val="00B11F22"/>
    <w:rsid w:val="00B12C78"/>
    <w:rsid w:val="00B12D3F"/>
    <w:rsid w:val="00B13F3F"/>
    <w:rsid w:val="00B14719"/>
    <w:rsid w:val="00B15D58"/>
    <w:rsid w:val="00B15F7F"/>
    <w:rsid w:val="00B16D92"/>
    <w:rsid w:val="00B23A47"/>
    <w:rsid w:val="00B23D28"/>
    <w:rsid w:val="00B24A81"/>
    <w:rsid w:val="00B27688"/>
    <w:rsid w:val="00B304FF"/>
    <w:rsid w:val="00B336AB"/>
    <w:rsid w:val="00B3559B"/>
    <w:rsid w:val="00B4623A"/>
    <w:rsid w:val="00B52B0D"/>
    <w:rsid w:val="00B54FA0"/>
    <w:rsid w:val="00B5598D"/>
    <w:rsid w:val="00B56623"/>
    <w:rsid w:val="00B61882"/>
    <w:rsid w:val="00B62B8A"/>
    <w:rsid w:val="00B638CB"/>
    <w:rsid w:val="00B64F4C"/>
    <w:rsid w:val="00B820B2"/>
    <w:rsid w:val="00B82243"/>
    <w:rsid w:val="00B82B65"/>
    <w:rsid w:val="00B84129"/>
    <w:rsid w:val="00B85068"/>
    <w:rsid w:val="00B9032C"/>
    <w:rsid w:val="00B91507"/>
    <w:rsid w:val="00B9442D"/>
    <w:rsid w:val="00B947F5"/>
    <w:rsid w:val="00B94F5F"/>
    <w:rsid w:val="00B963A6"/>
    <w:rsid w:val="00BA20E6"/>
    <w:rsid w:val="00BA3314"/>
    <w:rsid w:val="00BA3738"/>
    <w:rsid w:val="00BA49E8"/>
    <w:rsid w:val="00BB08A2"/>
    <w:rsid w:val="00BB22FE"/>
    <w:rsid w:val="00BB2719"/>
    <w:rsid w:val="00BB2F13"/>
    <w:rsid w:val="00BC00A2"/>
    <w:rsid w:val="00BC23C6"/>
    <w:rsid w:val="00BC32CC"/>
    <w:rsid w:val="00BC4F8F"/>
    <w:rsid w:val="00BC748B"/>
    <w:rsid w:val="00BD1239"/>
    <w:rsid w:val="00BD24DB"/>
    <w:rsid w:val="00BD2795"/>
    <w:rsid w:val="00BD565B"/>
    <w:rsid w:val="00BD582D"/>
    <w:rsid w:val="00BD707A"/>
    <w:rsid w:val="00BE1389"/>
    <w:rsid w:val="00BE2B01"/>
    <w:rsid w:val="00BE37AD"/>
    <w:rsid w:val="00BE47BC"/>
    <w:rsid w:val="00BE4B2A"/>
    <w:rsid w:val="00BE5478"/>
    <w:rsid w:val="00BE7658"/>
    <w:rsid w:val="00BF5725"/>
    <w:rsid w:val="00BF6726"/>
    <w:rsid w:val="00BF701B"/>
    <w:rsid w:val="00C01290"/>
    <w:rsid w:val="00C01C46"/>
    <w:rsid w:val="00C05362"/>
    <w:rsid w:val="00C06244"/>
    <w:rsid w:val="00C06426"/>
    <w:rsid w:val="00C074BF"/>
    <w:rsid w:val="00C1024C"/>
    <w:rsid w:val="00C11A60"/>
    <w:rsid w:val="00C12693"/>
    <w:rsid w:val="00C135E3"/>
    <w:rsid w:val="00C14A71"/>
    <w:rsid w:val="00C20EC3"/>
    <w:rsid w:val="00C24F06"/>
    <w:rsid w:val="00C26D12"/>
    <w:rsid w:val="00C322FE"/>
    <w:rsid w:val="00C36E89"/>
    <w:rsid w:val="00C41AB8"/>
    <w:rsid w:val="00C43D7C"/>
    <w:rsid w:val="00C44C2F"/>
    <w:rsid w:val="00C44F20"/>
    <w:rsid w:val="00C46FA6"/>
    <w:rsid w:val="00C47F1A"/>
    <w:rsid w:val="00C5043E"/>
    <w:rsid w:val="00C5691D"/>
    <w:rsid w:val="00C613C7"/>
    <w:rsid w:val="00C61734"/>
    <w:rsid w:val="00C67D9A"/>
    <w:rsid w:val="00C72518"/>
    <w:rsid w:val="00C75AF6"/>
    <w:rsid w:val="00C77953"/>
    <w:rsid w:val="00C82949"/>
    <w:rsid w:val="00C84087"/>
    <w:rsid w:val="00C91FA2"/>
    <w:rsid w:val="00C9493F"/>
    <w:rsid w:val="00C94BFB"/>
    <w:rsid w:val="00C9751E"/>
    <w:rsid w:val="00CA0066"/>
    <w:rsid w:val="00CA2210"/>
    <w:rsid w:val="00CA2401"/>
    <w:rsid w:val="00CA4BC1"/>
    <w:rsid w:val="00CA7336"/>
    <w:rsid w:val="00CA7B78"/>
    <w:rsid w:val="00CB0DF8"/>
    <w:rsid w:val="00CB2FAE"/>
    <w:rsid w:val="00CB5DE6"/>
    <w:rsid w:val="00CB65BF"/>
    <w:rsid w:val="00CC7219"/>
    <w:rsid w:val="00CD0F0B"/>
    <w:rsid w:val="00CD1F23"/>
    <w:rsid w:val="00CD24E6"/>
    <w:rsid w:val="00CD4C50"/>
    <w:rsid w:val="00CD678E"/>
    <w:rsid w:val="00CE0957"/>
    <w:rsid w:val="00CE1B1B"/>
    <w:rsid w:val="00CE2B2B"/>
    <w:rsid w:val="00CF15D5"/>
    <w:rsid w:val="00CF3E7E"/>
    <w:rsid w:val="00CF4A33"/>
    <w:rsid w:val="00CF4B17"/>
    <w:rsid w:val="00CF4C83"/>
    <w:rsid w:val="00CF5FB7"/>
    <w:rsid w:val="00D0033E"/>
    <w:rsid w:val="00D009B4"/>
    <w:rsid w:val="00D02028"/>
    <w:rsid w:val="00D023C5"/>
    <w:rsid w:val="00D03708"/>
    <w:rsid w:val="00D04099"/>
    <w:rsid w:val="00D064ED"/>
    <w:rsid w:val="00D127B8"/>
    <w:rsid w:val="00D13766"/>
    <w:rsid w:val="00D13E39"/>
    <w:rsid w:val="00D158DD"/>
    <w:rsid w:val="00D20BD9"/>
    <w:rsid w:val="00D23389"/>
    <w:rsid w:val="00D24740"/>
    <w:rsid w:val="00D24BF5"/>
    <w:rsid w:val="00D26A0F"/>
    <w:rsid w:val="00D27359"/>
    <w:rsid w:val="00D31EC0"/>
    <w:rsid w:val="00D324B2"/>
    <w:rsid w:val="00D326FB"/>
    <w:rsid w:val="00D3496C"/>
    <w:rsid w:val="00D40E66"/>
    <w:rsid w:val="00D44E8C"/>
    <w:rsid w:val="00D50488"/>
    <w:rsid w:val="00D50ED5"/>
    <w:rsid w:val="00D540C1"/>
    <w:rsid w:val="00D5558E"/>
    <w:rsid w:val="00D56316"/>
    <w:rsid w:val="00D57404"/>
    <w:rsid w:val="00D57B12"/>
    <w:rsid w:val="00D611FC"/>
    <w:rsid w:val="00D614E0"/>
    <w:rsid w:val="00D61F58"/>
    <w:rsid w:val="00D64F53"/>
    <w:rsid w:val="00D66820"/>
    <w:rsid w:val="00D67B82"/>
    <w:rsid w:val="00D71E0F"/>
    <w:rsid w:val="00D72F8D"/>
    <w:rsid w:val="00D75621"/>
    <w:rsid w:val="00D7668C"/>
    <w:rsid w:val="00D82422"/>
    <w:rsid w:val="00D932D2"/>
    <w:rsid w:val="00D93614"/>
    <w:rsid w:val="00D93A2E"/>
    <w:rsid w:val="00D93F56"/>
    <w:rsid w:val="00DA0102"/>
    <w:rsid w:val="00DA0A4A"/>
    <w:rsid w:val="00DA208E"/>
    <w:rsid w:val="00DA373E"/>
    <w:rsid w:val="00DA43D1"/>
    <w:rsid w:val="00DA5500"/>
    <w:rsid w:val="00DB0A69"/>
    <w:rsid w:val="00DB0EEA"/>
    <w:rsid w:val="00DB10CC"/>
    <w:rsid w:val="00DB23BB"/>
    <w:rsid w:val="00DB2DE0"/>
    <w:rsid w:val="00DB45BA"/>
    <w:rsid w:val="00DB4652"/>
    <w:rsid w:val="00DB5649"/>
    <w:rsid w:val="00DB5AA8"/>
    <w:rsid w:val="00DC1D8A"/>
    <w:rsid w:val="00DC1E20"/>
    <w:rsid w:val="00DC243D"/>
    <w:rsid w:val="00DC3790"/>
    <w:rsid w:val="00DC3F70"/>
    <w:rsid w:val="00DC54E0"/>
    <w:rsid w:val="00DD0836"/>
    <w:rsid w:val="00DD186F"/>
    <w:rsid w:val="00DD24B3"/>
    <w:rsid w:val="00DD33A0"/>
    <w:rsid w:val="00DD59E7"/>
    <w:rsid w:val="00DD7080"/>
    <w:rsid w:val="00DE0A0F"/>
    <w:rsid w:val="00DE0FB8"/>
    <w:rsid w:val="00DE2D60"/>
    <w:rsid w:val="00DE7C3C"/>
    <w:rsid w:val="00DF26F4"/>
    <w:rsid w:val="00DF3619"/>
    <w:rsid w:val="00DF592B"/>
    <w:rsid w:val="00DF5C55"/>
    <w:rsid w:val="00DF641A"/>
    <w:rsid w:val="00DF723A"/>
    <w:rsid w:val="00DF7A2B"/>
    <w:rsid w:val="00E01A5B"/>
    <w:rsid w:val="00E022B5"/>
    <w:rsid w:val="00E02E4C"/>
    <w:rsid w:val="00E06973"/>
    <w:rsid w:val="00E06C0B"/>
    <w:rsid w:val="00E071B8"/>
    <w:rsid w:val="00E07AFC"/>
    <w:rsid w:val="00E12CE6"/>
    <w:rsid w:val="00E13190"/>
    <w:rsid w:val="00E2036C"/>
    <w:rsid w:val="00E207EF"/>
    <w:rsid w:val="00E20A9F"/>
    <w:rsid w:val="00E21644"/>
    <w:rsid w:val="00E22E66"/>
    <w:rsid w:val="00E25051"/>
    <w:rsid w:val="00E27167"/>
    <w:rsid w:val="00E2751C"/>
    <w:rsid w:val="00E277CB"/>
    <w:rsid w:val="00E31F47"/>
    <w:rsid w:val="00E322DF"/>
    <w:rsid w:val="00E326CF"/>
    <w:rsid w:val="00E35F24"/>
    <w:rsid w:val="00E36D79"/>
    <w:rsid w:val="00E36ECD"/>
    <w:rsid w:val="00E42A32"/>
    <w:rsid w:val="00E435CF"/>
    <w:rsid w:val="00E43C5E"/>
    <w:rsid w:val="00E43F47"/>
    <w:rsid w:val="00E44FF4"/>
    <w:rsid w:val="00E45B32"/>
    <w:rsid w:val="00E461FC"/>
    <w:rsid w:val="00E50E44"/>
    <w:rsid w:val="00E54613"/>
    <w:rsid w:val="00E63974"/>
    <w:rsid w:val="00E6629E"/>
    <w:rsid w:val="00E67C0A"/>
    <w:rsid w:val="00E72461"/>
    <w:rsid w:val="00E72BEC"/>
    <w:rsid w:val="00E7596D"/>
    <w:rsid w:val="00E7609B"/>
    <w:rsid w:val="00E8559E"/>
    <w:rsid w:val="00E87382"/>
    <w:rsid w:val="00E921F1"/>
    <w:rsid w:val="00E92DF8"/>
    <w:rsid w:val="00E93993"/>
    <w:rsid w:val="00E9423D"/>
    <w:rsid w:val="00E94713"/>
    <w:rsid w:val="00E96162"/>
    <w:rsid w:val="00EA0A1B"/>
    <w:rsid w:val="00EA1F75"/>
    <w:rsid w:val="00EA34EA"/>
    <w:rsid w:val="00EA5279"/>
    <w:rsid w:val="00EA7BBB"/>
    <w:rsid w:val="00EB0384"/>
    <w:rsid w:val="00EB1ED7"/>
    <w:rsid w:val="00EB20C8"/>
    <w:rsid w:val="00EB2D3A"/>
    <w:rsid w:val="00EB333A"/>
    <w:rsid w:val="00EB3F13"/>
    <w:rsid w:val="00EB4AA7"/>
    <w:rsid w:val="00EB5D90"/>
    <w:rsid w:val="00EB6CB7"/>
    <w:rsid w:val="00EC006C"/>
    <w:rsid w:val="00EC2080"/>
    <w:rsid w:val="00EC231E"/>
    <w:rsid w:val="00EC2A66"/>
    <w:rsid w:val="00EC4C76"/>
    <w:rsid w:val="00EC5198"/>
    <w:rsid w:val="00EC6EA2"/>
    <w:rsid w:val="00ED0ECB"/>
    <w:rsid w:val="00ED3E17"/>
    <w:rsid w:val="00ED661C"/>
    <w:rsid w:val="00EE16EC"/>
    <w:rsid w:val="00EE202F"/>
    <w:rsid w:val="00EE47DA"/>
    <w:rsid w:val="00EE546F"/>
    <w:rsid w:val="00EE66BE"/>
    <w:rsid w:val="00EE795F"/>
    <w:rsid w:val="00EF34A6"/>
    <w:rsid w:val="00EF429F"/>
    <w:rsid w:val="00EF58A1"/>
    <w:rsid w:val="00EF7267"/>
    <w:rsid w:val="00F05B22"/>
    <w:rsid w:val="00F12FAD"/>
    <w:rsid w:val="00F142F3"/>
    <w:rsid w:val="00F14EF5"/>
    <w:rsid w:val="00F170F8"/>
    <w:rsid w:val="00F221A2"/>
    <w:rsid w:val="00F23CE7"/>
    <w:rsid w:val="00F31288"/>
    <w:rsid w:val="00F31C6B"/>
    <w:rsid w:val="00F3324B"/>
    <w:rsid w:val="00F433A5"/>
    <w:rsid w:val="00F43A96"/>
    <w:rsid w:val="00F44DCD"/>
    <w:rsid w:val="00F46933"/>
    <w:rsid w:val="00F477D7"/>
    <w:rsid w:val="00F53D88"/>
    <w:rsid w:val="00F53EC5"/>
    <w:rsid w:val="00F5463F"/>
    <w:rsid w:val="00F554A3"/>
    <w:rsid w:val="00F5631F"/>
    <w:rsid w:val="00F574A9"/>
    <w:rsid w:val="00F6113F"/>
    <w:rsid w:val="00F65356"/>
    <w:rsid w:val="00F66296"/>
    <w:rsid w:val="00F66D19"/>
    <w:rsid w:val="00F6736B"/>
    <w:rsid w:val="00F70C4F"/>
    <w:rsid w:val="00F71A5B"/>
    <w:rsid w:val="00F76211"/>
    <w:rsid w:val="00F76CEE"/>
    <w:rsid w:val="00F7797E"/>
    <w:rsid w:val="00F87A34"/>
    <w:rsid w:val="00F90ACE"/>
    <w:rsid w:val="00F94F7B"/>
    <w:rsid w:val="00F9566B"/>
    <w:rsid w:val="00F95DFB"/>
    <w:rsid w:val="00F977ED"/>
    <w:rsid w:val="00FA2898"/>
    <w:rsid w:val="00FA2A82"/>
    <w:rsid w:val="00FA61BC"/>
    <w:rsid w:val="00FA634F"/>
    <w:rsid w:val="00FA6AED"/>
    <w:rsid w:val="00FA7A2A"/>
    <w:rsid w:val="00FB1F67"/>
    <w:rsid w:val="00FB4942"/>
    <w:rsid w:val="00FB56C0"/>
    <w:rsid w:val="00FB7EB5"/>
    <w:rsid w:val="00FC232E"/>
    <w:rsid w:val="00FC4906"/>
    <w:rsid w:val="00FC78F2"/>
    <w:rsid w:val="00FD061D"/>
    <w:rsid w:val="00FD0658"/>
    <w:rsid w:val="00FD25E0"/>
    <w:rsid w:val="00FD5D62"/>
    <w:rsid w:val="00FE05DA"/>
    <w:rsid w:val="00FE237B"/>
    <w:rsid w:val="00FE28FF"/>
    <w:rsid w:val="00FE6FE2"/>
    <w:rsid w:val="00FF0FAA"/>
    <w:rsid w:val="00FF1541"/>
    <w:rsid w:val="00FF20A8"/>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317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7F1A"/>
  </w:style>
  <w:style w:type="paragraph" w:styleId="Heading1">
    <w:name w:val="heading 1"/>
    <w:basedOn w:val="Normal"/>
    <w:link w:val="Heading1Char"/>
    <w:uiPriority w:val="9"/>
    <w:qFormat/>
    <w:rsid w:val="0069402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694028"/>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694028"/>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4028"/>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694028"/>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694028"/>
    <w:rPr>
      <w:rFonts w:ascii="Times New Roman" w:eastAsia="Times New Roman" w:hAnsi="Times New Roman" w:cs="Times New Roman"/>
      <w:b/>
      <w:bCs/>
      <w:sz w:val="27"/>
      <w:szCs w:val="27"/>
      <w:lang w:eastAsia="en-GB"/>
    </w:rPr>
  </w:style>
  <w:style w:type="character" w:styleId="Hyperlink">
    <w:name w:val="Hyperlink"/>
    <w:basedOn w:val="DefaultParagraphFont"/>
    <w:uiPriority w:val="99"/>
    <w:unhideWhenUsed/>
    <w:rsid w:val="00694028"/>
    <w:rPr>
      <w:color w:val="0000FF"/>
      <w:u w:val="single"/>
    </w:rPr>
  </w:style>
  <w:style w:type="character" w:styleId="Emphasis">
    <w:name w:val="Emphasis"/>
    <w:basedOn w:val="DefaultParagraphFont"/>
    <w:uiPriority w:val="20"/>
    <w:qFormat/>
    <w:rsid w:val="00694028"/>
    <w:rPr>
      <w:i/>
      <w:iCs/>
    </w:rPr>
  </w:style>
  <w:style w:type="paragraph" w:styleId="HTMLPreformatted">
    <w:name w:val="HTML Preformatted"/>
    <w:basedOn w:val="Normal"/>
    <w:link w:val="HTMLPreformattedChar"/>
    <w:uiPriority w:val="99"/>
    <w:semiHidden/>
    <w:unhideWhenUsed/>
    <w:rsid w:val="006940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694028"/>
    <w:rPr>
      <w:rFonts w:ascii="Courier New" w:eastAsia="Times New Roman" w:hAnsi="Courier New" w:cs="Courier New"/>
      <w:sz w:val="20"/>
      <w:szCs w:val="20"/>
      <w:lang w:eastAsia="en-GB"/>
    </w:rPr>
  </w:style>
  <w:style w:type="character" w:styleId="Strong">
    <w:name w:val="Strong"/>
    <w:basedOn w:val="DefaultParagraphFont"/>
    <w:uiPriority w:val="22"/>
    <w:qFormat/>
    <w:rsid w:val="00694028"/>
    <w:rPr>
      <w:b/>
      <w:bCs/>
    </w:rPr>
  </w:style>
  <w:style w:type="paragraph" w:styleId="NormalWeb">
    <w:name w:val="Normal (Web)"/>
    <w:basedOn w:val="Normal"/>
    <w:uiPriority w:val="99"/>
    <w:semiHidden/>
    <w:unhideWhenUsed/>
    <w:rsid w:val="00694028"/>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BalloonText">
    <w:name w:val="Balloon Text"/>
    <w:basedOn w:val="Normal"/>
    <w:link w:val="BalloonTextChar"/>
    <w:uiPriority w:val="99"/>
    <w:semiHidden/>
    <w:unhideWhenUsed/>
    <w:rsid w:val="0069402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4028"/>
    <w:rPr>
      <w:rFonts w:ascii="Tahoma" w:hAnsi="Tahoma" w:cs="Tahoma"/>
      <w:sz w:val="16"/>
      <w:szCs w:val="16"/>
    </w:rPr>
  </w:style>
  <w:style w:type="paragraph" w:styleId="Caption">
    <w:name w:val="caption"/>
    <w:basedOn w:val="Normal"/>
    <w:next w:val="Normal"/>
    <w:uiPriority w:val="35"/>
    <w:unhideWhenUsed/>
    <w:qFormat/>
    <w:rsid w:val="004C2D5A"/>
    <w:pPr>
      <w:spacing w:line="240" w:lineRule="auto"/>
    </w:pPr>
    <w:rPr>
      <w:b/>
      <w:bCs/>
      <w:color w:val="4F81BD" w:themeColor="accent1"/>
      <w:sz w:val="18"/>
      <w:szCs w:val="18"/>
    </w:rPr>
  </w:style>
  <w:style w:type="table" w:styleId="TableGrid">
    <w:name w:val="Table Grid"/>
    <w:basedOn w:val="TableNormal"/>
    <w:uiPriority w:val="59"/>
    <w:rsid w:val="0034493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6B754A"/>
    <w:rPr>
      <w:sz w:val="16"/>
      <w:szCs w:val="16"/>
    </w:rPr>
  </w:style>
  <w:style w:type="paragraph" w:styleId="CommentText">
    <w:name w:val="annotation text"/>
    <w:basedOn w:val="Normal"/>
    <w:link w:val="CommentTextChar"/>
    <w:uiPriority w:val="99"/>
    <w:semiHidden/>
    <w:unhideWhenUsed/>
    <w:rsid w:val="006B754A"/>
    <w:pPr>
      <w:spacing w:line="240" w:lineRule="auto"/>
    </w:pPr>
    <w:rPr>
      <w:sz w:val="20"/>
      <w:szCs w:val="20"/>
    </w:rPr>
  </w:style>
  <w:style w:type="character" w:customStyle="1" w:styleId="CommentTextChar">
    <w:name w:val="Comment Text Char"/>
    <w:basedOn w:val="DefaultParagraphFont"/>
    <w:link w:val="CommentText"/>
    <w:uiPriority w:val="99"/>
    <w:semiHidden/>
    <w:rsid w:val="006B754A"/>
    <w:rPr>
      <w:sz w:val="20"/>
      <w:szCs w:val="20"/>
    </w:rPr>
  </w:style>
  <w:style w:type="paragraph" w:styleId="CommentSubject">
    <w:name w:val="annotation subject"/>
    <w:basedOn w:val="CommentText"/>
    <w:next w:val="CommentText"/>
    <w:link w:val="CommentSubjectChar"/>
    <w:uiPriority w:val="99"/>
    <w:semiHidden/>
    <w:unhideWhenUsed/>
    <w:rsid w:val="006B754A"/>
    <w:rPr>
      <w:b/>
      <w:bCs/>
    </w:rPr>
  </w:style>
  <w:style w:type="character" w:customStyle="1" w:styleId="CommentSubjectChar">
    <w:name w:val="Comment Subject Char"/>
    <w:basedOn w:val="CommentTextChar"/>
    <w:link w:val="CommentSubject"/>
    <w:uiPriority w:val="99"/>
    <w:semiHidden/>
    <w:rsid w:val="006B754A"/>
    <w:rPr>
      <w:b/>
      <w:bCs/>
    </w:rPr>
  </w:style>
  <w:style w:type="paragraph" w:styleId="Revision">
    <w:name w:val="Revision"/>
    <w:hidden/>
    <w:uiPriority w:val="99"/>
    <w:semiHidden/>
    <w:rsid w:val="006B754A"/>
    <w:pPr>
      <w:spacing w:after="0" w:line="240" w:lineRule="auto"/>
    </w:pPr>
  </w:style>
  <w:style w:type="paragraph" w:styleId="ListParagraph">
    <w:name w:val="List Paragraph"/>
    <w:basedOn w:val="Normal"/>
    <w:uiPriority w:val="34"/>
    <w:qFormat/>
    <w:rsid w:val="004E782E"/>
    <w:pPr>
      <w:ind w:left="720"/>
      <w:contextualSpacing/>
    </w:pPr>
  </w:style>
</w:styles>
</file>

<file path=word/webSettings.xml><?xml version="1.0" encoding="utf-8"?>
<w:webSettings xmlns:r="http://schemas.openxmlformats.org/officeDocument/2006/relationships" xmlns:w="http://schemas.openxmlformats.org/wordprocessingml/2006/main">
  <w:divs>
    <w:div w:id="359011970">
      <w:bodyDiv w:val="1"/>
      <w:marLeft w:val="0"/>
      <w:marRight w:val="0"/>
      <w:marTop w:val="0"/>
      <w:marBottom w:val="0"/>
      <w:divBdr>
        <w:top w:val="none" w:sz="0" w:space="0" w:color="auto"/>
        <w:left w:val="none" w:sz="0" w:space="0" w:color="auto"/>
        <w:bottom w:val="none" w:sz="0" w:space="0" w:color="auto"/>
        <w:right w:val="none" w:sz="0" w:space="0" w:color="auto"/>
      </w:divBdr>
    </w:div>
    <w:div w:id="606931641">
      <w:bodyDiv w:val="1"/>
      <w:marLeft w:val="0"/>
      <w:marRight w:val="0"/>
      <w:marTop w:val="0"/>
      <w:marBottom w:val="0"/>
      <w:divBdr>
        <w:top w:val="none" w:sz="0" w:space="0" w:color="auto"/>
        <w:left w:val="none" w:sz="0" w:space="0" w:color="auto"/>
        <w:bottom w:val="none" w:sz="0" w:space="0" w:color="auto"/>
        <w:right w:val="none" w:sz="0" w:space="0" w:color="auto"/>
      </w:divBdr>
    </w:div>
    <w:div w:id="948708457">
      <w:bodyDiv w:val="1"/>
      <w:marLeft w:val="0"/>
      <w:marRight w:val="0"/>
      <w:marTop w:val="0"/>
      <w:marBottom w:val="0"/>
      <w:divBdr>
        <w:top w:val="none" w:sz="0" w:space="0" w:color="auto"/>
        <w:left w:val="none" w:sz="0" w:space="0" w:color="auto"/>
        <w:bottom w:val="none" w:sz="0" w:space="0" w:color="auto"/>
        <w:right w:val="none" w:sz="0" w:space="0" w:color="auto"/>
      </w:divBdr>
      <w:divsChild>
        <w:div w:id="64106517">
          <w:marLeft w:val="0"/>
          <w:marRight w:val="0"/>
          <w:marTop w:val="0"/>
          <w:marBottom w:val="0"/>
          <w:divBdr>
            <w:top w:val="none" w:sz="0" w:space="0" w:color="auto"/>
            <w:left w:val="none" w:sz="0" w:space="0" w:color="auto"/>
            <w:bottom w:val="none" w:sz="0" w:space="0" w:color="auto"/>
            <w:right w:val="none" w:sz="0" w:space="0" w:color="auto"/>
          </w:divBdr>
          <w:divsChild>
            <w:div w:id="1850102556">
              <w:marLeft w:val="0"/>
              <w:marRight w:val="0"/>
              <w:marTop w:val="0"/>
              <w:marBottom w:val="0"/>
              <w:divBdr>
                <w:top w:val="none" w:sz="0" w:space="0" w:color="auto"/>
                <w:left w:val="none" w:sz="0" w:space="0" w:color="auto"/>
                <w:bottom w:val="none" w:sz="0" w:space="0" w:color="auto"/>
                <w:right w:val="none" w:sz="0" w:space="0" w:color="auto"/>
              </w:divBdr>
              <w:divsChild>
                <w:div w:id="1767846818">
                  <w:marLeft w:val="0"/>
                  <w:marRight w:val="0"/>
                  <w:marTop w:val="0"/>
                  <w:marBottom w:val="0"/>
                  <w:divBdr>
                    <w:top w:val="none" w:sz="0" w:space="0" w:color="auto"/>
                    <w:left w:val="none" w:sz="0" w:space="0" w:color="auto"/>
                    <w:bottom w:val="none" w:sz="0" w:space="0" w:color="auto"/>
                    <w:right w:val="none" w:sz="0" w:space="0" w:color="auto"/>
                  </w:divBdr>
                  <w:divsChild>
                    <w:div w:id="1523205721">
                      <w:marLeft w:val="0"/>
                      <w:marRight w:val="0"/>
                      <w:marTop w:val="0"/>
                      <w:marBottom w:val="0"/>
                      <w:divBdr>
                        <w:top w:val="none" w:sz="0" w:space="0" w:color="auto"/>
                        <w:left w:val="none" w:sz="0" w:space="0" w:color="auto"/>
                        <w:bottom w:val="none" w:sz="0" w:space="0" w:color="auto"/>
                        <w:right w:val="none" w:sz="0" w:space="0" w:color="auto"/>
                      </w:divBdr>
                      <w:divsChild>
                        <w:div w:id="1182818219">
                          <w:marLeft w:val="0"/>
                          <w:marRight w:val="0"/>
                          <w:marTop w:val="0"/>
                          <w:marBottom w:val="0"/>
                          <w:divBdr>
                            <w:top w:val="none" w:sz="0" w:space="0" w:color="auto"/>
                            <w:left w:val="none" w:sz="0" w:space="0" w:color="auto"/>
                            <w:bottom w:val="none" w:sz="0" w:space="0" w:color="auto"/>
                            <w:right w:val="none" w:sz="0" w:space="0" w:color="auto"/>
                          </w:divBdr>
                          <w:divsChild>
                            <w:div w:id="1159423502">
                              <w:marLeft w:val="0"/>
                              <w:marRight w:val="0"/>
                              <w:marTop w:val="0"/>
                              <w:marBottom w:val="0"/>
                              <w:divBdr>
                                <w:top w:val="none" w:sz="0" w:space="0" w:color="auto"/>
                                <w:left w:val="none" w:sz="0" w:space="0" w:color="auto"/>
                                <w:bottom w:val="none" w:sz="0" w:space="0" w:color="auto"/>
                                <w:right w:val="none" w:sz="0" w:space="0" w:color="auto"/>
                              </w:divBdr>
                              <w:divsChild>
                                <w:div w:id="1769814866">
                                  <w:marLeft w:val="0"/>
                                  <w:marRight w:val="0"/>
                                  <w:marTop w:val="0"/>
                                  <w:marBottom w:val="0"/>
                                  <w:divBdr>
                                    <w:top w:val="none" w:sz="0" w:space="0" w:color="auto"/>
                                    <w:left w:val="none" w:sz="0" w:space="0" w:color="auto"/>
                                    <w:bottom w:val="none" w:sz="0" w:space="0" w:color="auto"/>
                                    <w:right w:val="none" w:sz="0" w:space="0" w:color="auto"/>
                                  </w:divBdr>
                                  <w:divsChild>
                                    <w:div w:id="347175517">
                                      <w:marLeft w:val="0"/>
                                      <w:marRight w:val="0"/>
                                      <w:marTop w:val="0"/>
                                      <w:marBottom w:val="0"/>
                                      <w:divBdr>
                                        <w:top w:val="none" w:sz="0" w:space="0" w:color="auto"/>
                                        <w:left w:val="none" w:sz="0" w:space="0" w:color="auto"/>
                                        <w:bottom w:val="none" w:sz="0" w:space="0" w:color="auto"/>
                                        <w:right w:val="none" w:sz="0" w:space="0" w:color="auto"/>
                                      </w:divBdr>
                                      <w:divsChild>
                                        <w:div w:id="731654447">
                                          <w:marLeft w:val="0"/>
                                          <w:marRight w:val="0"/>
                                          <w:marTop w:val="0"/>
                                          <w:marBottom w:val="0"/>
                                          <w:divBdr>
                                            <w:top w:val="none" w:sz="0" w:space="0" w:color="auto"/>
                                            <w:left w:val="none" w:sz="0" w:space="0" w:color="auto"/>
                                            <w:bottom w:val="none" w:sz="0" w:space="0" w:color="auto"/>
                                            <w:right w:val="none" w:sz="0" w:space="0" w:color="auto"/>
                                          </w:divBdr>
                                          <w:divsChild>
                                            <w:div w:id="726027868">
                                              <w:marLeft w:val="0"/>
                                              <w:marRight w:val="0"/>
                                              <w:marTop w:val="0"/>
                                              <w:marBottom w:val="0"/>
                                              <w:divBdr>
                                                <w:top w:val="none" w:sz="0" w:space="0" w:color="auto"/>
                                                <w:left w:val="none" w:sz="0" w:space="0" w:color="auto"/>
                                                <w:bottom w:val="none" w:sz="0" w:space="0" w:color="auto"/>
                                                <w:right w:val="none" w:sz="0" w:space="0" w:color="auto"/>
                                              </w:divBdr>
                                              <w:divsChild>
                                                <w:div w:id="1402826451">
                                                  <w:marLeft w:val="0"/>
                                                  <w:marRight w:val="0"/>
                                                  <w:marTop w:val="0"/>
                                                  <w:marBottom w:val="0"/>
                                                  <w:divBdr>
                                                    <w:top w:val="none" w:sz="0" w:space="0" w:color="auto"/>
                                                    <w:left w:val="none" w:sz="0" w:space="0" w:color="auto"/>
                                                    <w:bottom w:val="none" w:sz="0" w:space="0" w:color="auto"/>
                                                    <w:right w:val="none" w:sz="0" w:space="0" w:color="auto"/>
                                                  </w:divBdr>
                                                  <w:divsChild>
                                                    <w:div w:id="243077764">
                                                      <w:marLeft w:val="0"/>
                                                      <w:marRight w:val="0"/>
                                                      <w:marTop w:val="0"/>
                                                      <w:marBottom w:val="0"/>
                                                      <w:divBdr>
                                                        <w:top w:val="none" w:sz="0" w:space="0" w:color="auto"/>
                                                        <w:left w:val="none" w:sz="0" w:space="0" w:color="auto"/>
                                                        <w:bottom w:val="none" w:sz="0" w:space="0" w:color="auto"/>
                                                        <w:right w:val="none" w:sz="0" w:space="0" w:color="auto"/>
                                                      </w:divBdr>
                                                      <w:divsChild>
                                                        <w:div w:id="1076702942">
                                                          <w:marLeft w:val="0"/>
                                                          <w:marRight w:val="0"/>
                                                          <w:marTop w:val="0"/>
                                                          <w:marBottom w:val="0"/>
                                                          <w:divBdr>
                                                            <w:top w:val="none" w:sz="0" w:space="0" w:color="auto"/>
                                                            <w:left w:val="none" w:sz="0" w:space="0" w:color="auto"/>
                                                            <w:bottom w:val="none" w:sz="0" w:space="0" w:color="auto"/>
                                                            <w:right w:val="none" w:sz="0" w:space="0" w:color="auto"/>
                                                          </w:divBdr>
                                                          <w:divsChild>
                                                            <w:div w:id="705253690">
                                                              <w:marLeft w:val="0"/>
                                                              <w:marRight w:val="0"/>
                                                              <w:marTop w:val="0"/>
                                                              <w:marBottom w:val="0"/>
                                                              <w:divBdr>
                                                                <w:top w:val="none" w:sz="0" w:space="0" w:color="auto"/>
                                                                <w:left w:val="none" w:sz="0" w:space="0" w:color="auto"/>
                                                                <w:bottom w:val="none" w:sz="0" w:space="0" w:color="auto"/>
                                                                <w:right w:val="none" w:sz="0" w:space="0" w:color="auto"/>
                                                              </w:divBdr>
                                                              <w:divsChild>
                                                                <w:div w:id="995492151">
                                                                  <w:marLeft w:val="0"/>
                                                                  <w:marRight w:val="0"/>
                                                                  <w:marTop w:val="0"/>
                                                                  <w:marBottom w:val="0"/>
                                                                  <w:divBdr>
                                                                    <w:top w:val="none" w:sz="0" w:space="0" w:color="auto"/>
                                                                    <w:left w:val="none" w:sz="0" w:space="0" w:color="auto"/>
                                                                    <w:bottom w:val="none" w:sz="0" w:space="0" w:color="auto"/>
                                                                    <w:right w:val="none" w:sz="0" w:space="0" w:color="auto"/>
                                                                  </w:divBdr>
                                                                  <w:divsChild>
                                                                    <w:div w:id="1807506176">
                                                                      <w:marLeft w:val="0"/>
                                                                      <w:marRight w:val="0"/>
                                                                      <w:marTop w:val="0"/>
                                                                      <w:marBottom w:val="0"/>
                                                                      <w:divBdr>
                                                                        <w:top w:val="none" w:sz="0" w:space="0" w:color="auto"/>
                                                                        <w:left w:val="none" w:sz="0" w:space="0" w:color="auto"/>
                                                                        <w:bottom w:val="none" w:sz="0" w:space="0" w:color="auto"/>
                                                                        <w:right w:val="none" w:sz="0" w:space="0" w:color="auto"/>
                                                                      </w:divBdr>
                                                                      <w:divsChild>
                                                                        <w:div w:id="236676489">
                                                                          <w:marLeft w:val="0"/>
                                                                          <w:marRight w:val="0"/>
                                                                          <w:marTop w:val="0"/>
                                                                          <w:marBottom w:val="0"/>
                                                                          <w:divBdr>
                                                                            <w:top w:val="none" w:sz="0" w:space="0" w:color="auto"/>
                                                                            <w:left w:val="none" w:sz="0" w:space="0" w:color="auto"/>
                                                                            <w:bottom w:val="none" w:sz="0" w:space="0" w:color="auto"/>
                                                                            <w:right w:val="none" w:sz="0" w:space="0" w:color="auto"/>
                                                                          </w:divBdr>
                                                                          <w:divsChild>
                                                                            <w:div w:id="1855460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yperlink" Target="http://supportforums.blackberry.com/t5/Java-Development/NFC-Primer-for-Developers/ta-p/1334857" TargetMode="External"/><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image" Target="media/image2.png"/><Relationship Id="rId12" Type="http://schemas.openxmlformats.org/officeDocument/2006/relationships/image" Target="media/image6.jpeg"/><Relationship Id="rId17" Type="http://schemas.openxmlformats.org/officeDocument/2006/relationships/image" Target="media/image11.png"/><Relationship Id="rId25" Type="http://schemas.openxmlformats.org/officeDocument/2006/relationships/hyperlink" Target="http://www.nfc-forum.org/" TargetMode="Externa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ourceforge.net/projects/globalplatform/files/" TargetMode="External"/><Relationship Id="rId24" Type="http://schemas.openxmlformats.org/officeDocument/2006/relationships/hyperlink" Target="http://www.blackberry.com/developers/docs/7.0.0api/" TargetMode="Externa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hyperlink" Target="http://us.blackberry.com/developers/blackberry7/" TargetMode="External"/><Relationship Id="rId28" Type="http://schemas.openxmlformats.org/officeDocument/2006/relationships/hyperlink" Target="http://supportforums.blackberry.com/t5/Java-Development/NDEF-Tag-Reading-from-Web-Works-Applications/ta-p/1430431" TargetMode="External"/><Relationship Id="rId10" Type="http://schemas.openxmlformats.org/officeDocument/2006/relationships/image" Target="media/image5.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yperlink" Target="http://supportforums.blackberry.com/t5/Java-Development/Reading-and-Writing-NFC-Smart-Tags/ta-p/1379453"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928213C-57C2-4EA4-BBF6-5659891BEB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TotalTime>
  <Pages>21</Pages>
  <Words>5258</Words>
  <Characters>29977</Characters>
  <Application>Microsoft Office Word</Application>
  <DocSecurity>0</DocSecurity>
  <Lines>249</Lines>
  <Paragraphs>70</Paragraphs>
  <ScaleCrop>false</ScaleCrop>
  <HeadingPairs>
    <vt:vector size="2" baseType="variant">
      <vt:variant>
        <vt:lpstr>Title</vt:lpstr>
      </vt:variant>
      <vt:variant>
        <vt:i4>1</vt:i4>
      </vt:variant>
    </vt:vector>
  </HeadingPairs>
  <TitlesOfParts>
    <vt:vector size="1" baseType="lpstr">
      <vt:lpstr/>
    </vt:vector>
  </TitlesOfParts>
  <Company>RIM</Company>
  <LinksUpToDate>false</LinksUpToDate>
  <CharactersWithSpaces>35165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16</cp:revision>
  <dcterms:created xsi:type="dcterms:W3CDTF">2012-01-12T15:34:00Z</dcterms:created>
  <dcterms:modified xsi:type="dcterms:W3CDTF">2012-01-13T09:21:00Z</dcterms:modified>
</cp:coreProperties>
</file>